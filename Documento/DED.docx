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5B24E" w14:textId="77777777" w:rsidR="00010921" w:rsidRDefault="00DB1525">
      <w:pPr>
        <w:pStyle w:val="MTtulo1"/>
        <w:jc w:val="left"/>
      </w:pPr>
      <w:bookmarkStart w:id="0" w:name="_Toc143961346"/>
      <w:bookmarkStart w:id="1" w:name="_Toc143961433"/>
      <w:del w:id="2" w:author="Usuario de Windows" w:date="2019-11-09T06:26:00Z">
        <w:r w:rsidDel="00A33413">
          <w:delText>Feed It</w:delText>
        </w:r>
      </w:del>
      <w:bookmarkEnd w:id="0"/>
      <w:bookmarkEnd w:id="1"/>
    </w:p>
    <w:p w14:paraId="7B4656DD" w14:textId="77777777" w:rsidR="00010921" w:rsidRDefault="00010921">
      <w:pPr>
        <w:pStyle w:val="MTtulo1"/>
        <w:jc w:val="left"/>
      </w:pPr>
      <w:bookmarkStart w:id="3" w:name="_Toc143961293"/>
      <w:bookmarkStart w:id="4" w:name="_Toc143961347"/>
      <w:bookmarkStart w:id="5" w:name="_Toc143961434"/>
      <w:r>
        <w:t xml:space="preserve">Estándar de </w:t>
      </w:r>
      <w:del w:id="6" w:author="Usuario de Windows" w:date="2019-11-16T07:16:00Z">
        <w:r w:rsidDel="0022351A">
          <w:delText>Implementación</w:delText>
        </w:r>
      </w:del>
      <w:bookmarkEnd w:id="3"/>
      <w:bookmarkEnd w:id="4"/>
      <w:bookmarkEnd w:id="5"/>
      <w:ins w:id="7" w:author="Usuario de Windows" w:date="2019-11-16T07:16:00Z">
        <w:r w:rsidR="0022351A">
          <w:t>Desarrollo</w:t>
        </w:r>
      </w:ins>
    </w:p>
    <w:p w14:paraId="547F5824" w14:textId="77777777" w:rsidR="00010921" w:rsidRDefault="00010921" w:rsidP="00DB1525">
      <w:pPr>
        <w:pStyle w:val="MTtulo1"/>
        <w:jc w:val="left"/>
      </w:pPr>
      <w:bookmarkStart w:id="8" w:name="Version"/>
      <w:bookmarkStart w:id="9" w:name="_Toc143961294"/>
      <w:bookmarkStart w:id="10" w:name="_Toc143961348"/>
      <w:bookmarkStart w:id="11" w:name="_Toc143961435"/>
      <w:r>
        <w:t xml:space="preserve">Versión </w:t>
      </w:r>
      <w:bookmarkEnd w:id="8"/>
      <w:r w:rsidR="00DB1525">
        <w:t>1.</w:t>
      </w:r>
      <w:bookmarkEnd w:id="9"/>
      <w:bookmarkEnd w:id="10"/>
      <w:bookmarkEnd w:id="11"/>
      <w:r w:rsidR="00B12EE4">
        <w:t>1</w:t>
      </w:r>
    </w:p>
    <w:p w14:paraId="346540A9" w14:textId="77777777" w:rsidR="00DB1525" w:rsidRDefault="00DB1525" w:rsidP="00DB1525">
      <w:pPr>
        <w:pStyle w:val="MTtulo1"/>
        <w:jc w:val="left"/>
      </w:pPr>
    </w:p>
    <w:p w14:paraId="2B6E563B" w14:textId="77777777" w:rsidR="00010921" w:rsidRDefault="00010921">
      <w:pPr>
        <w:pStyle w:val="MNormal"/>
      </w:pPr>
    </w:p>
    <w:p w14:paraId="42EEF02C" w14:textId="77777777" w:rsidR="00010921" w:rsidRDefault="00010921">
      <w:pPr>
        <w:pStyle w:val="MNormal"/>
      </w:pPr>
    </w:p>
    <w:p w14:paraId="6380A08C" w14:textId="77777777" w:rsidR="009328BE" w:rsidRDefault="00010921" w:rsidP="009328BE">
      <w:pPr>
        <w:pStyle w:val="MTtulo1"/>
      </w:pPr>
      <w:bookmarkStart w:id="12" w:name="_Toc143961295"/>
      <w:bookmarkStart w:id="13" w:name="_Toc143961349"/>
      <w:bookmarkStart w:id="14" w:name="_Toc143961436"/>
      <w:r>
        <w:t>Historia de r</w:t>
      </w:r>
      <w:bookmarkStart w:id="15" w:name="_GoBack"/>
      <w:bookmarkEnd w:id="15"/>
      <w:r>
        <w:t>evisiones</w:t>
      </w:r>
      <w:bookmarkEnd w:id="12"/>
      <w:bookmarkEnd w:id="13"/>
      <w:bookmarkEnd w:id="14"/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4"/>
        <w:gridCol w:w="1118"/>
        <w:gridCol w:w="3311"/>
        <w:gridCol w:w="2097"/>
      </w:tblGrid>
      <w:tr w:rsidR="00010921" w14:paraId="33EB27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9C0F86" w14:textId="77777777" w:rsidR="00010921" w:rsidRDefault="00010921">
            <w:pPr>
              <w:pStyle w:val="MNormal"/>
            </w:pPr>
            <w: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0C5A66" w14:textId="77777777" w:rsidR="00010921" w:rsidRDefault="00010921">
            <w:pPr>
              <w:pStyle w:val="MNormal"/>
            </w:pPr>
            <w: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F4E946" w14:textId="77777777" w:rsidR="00010921" w:rsidRDefault="00010921">
            <w:pPr>
              <w:pStyle w:val="MNormal"/>
            </w:pPr>
            <w:r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A603C4" w14:textId="77777777" w:rsidR="00010921" w:rsidRDefault="00010921">
            <w:pPr>
              <w:pStyle w:val="MNormal"/>
            </w:pPr>
            <w:r>
              <w:t>Autor</w:t>
            </w:r>
          </w:p>
        </w:tc>
      </w:tr>
      <w:tr w:rsidR="00010921" w14:paraId="352731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62ED1D" w14:textId="77777777" w:rsidR="00010921" w:rsidRDefault="009328BE">
            <w:pPr>
              <w:pStyle w:val="MNormal"/>
            </w:pPr>
            <w:r>
              <w:t>21/</w:t>
            </w:r>
            <w:ins w:id="16" w:author="Usuario de Windows" w:date="2019-11-09T06:26:00Z">
              <w:r w:rsidR="00A33413">
                <w:t>10</w:t>
              </w:r>
            </w:ins>
            <w:del w:id="17" w:author="Usuario de Windows" w:date="2019-11-09T06:26:00Z">
              <w:r w:rsidDel="00A33413">
                <w:delText>08</w:delText>
              </w:r>
            </w:del>
            <w:r>
              <w:t>/20</w:t>
            </w:r>
            <w:ins w:id="18" w:author="Usuario de Windows" w:date="2019-11-09T06:26:00Z">
              <w:r w:rsidR="00A33413">
                <w:t>19</w:t>
              </w:r>
            </w:ins>
            <w:del w:id="19" w:author="Usuario de Windows" w:date="2019-11-09T06:26:00Z">
              <w:r w:rsidDel="00A33413">
                <w:delText>06</w:delText>
              </w:r>
            </w:del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12F6539" w14:textId="77777777" w:rsidR="00010921" w:rsidRDefault="009328BE">
            <w:pPr>
              <w:pStyle w:val="MNormal"/>
            </w:pPr>
            <w:r>
              <w:t>1.0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424B26EE" w14:textId="77777777" w:rsidR="00010921" w:rsidRDefault="009328BE">
            <w:pPr>
              <w:pStyle w:val="MNormal"/>
            </w:pPr>
            <w:r>
              <w:t>Primera versión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58214F9A" w14:textId="77777777" w:rsidR="009328BE" w:rsidDel="00A33413" w:rsidRDefault="009328BE">
            <w:pPr>
              <w:pStyle w:val="MNormal"/>
              <w:rPr>
                <w:del w:id="20" w:author="Usuario de Windows" w:date="2019-11-09T06:25:00Z"/>
              </w:rPr>
            </w:pPr>
            <w:del w:id="21" w:author="Usuario de Windows" w:date="2019-11-09T06:25:00Z">
              <w:r w:rsidDel="00A33413">
                <w:delText>Matías Calimares</w:delText>
              </w:r>
            </w:del>
          </w:p>
          <w:p w14:paraId="10F7AA4E" w14:textId="77777777" w:rsidR="00010921" w:rsidDel="00A33413" w:rsidRDefault="009328BE">
            <w:pPr>
              <w:pStyle w:val="MNormal"/>
              <w:rPr>
                <w:del w:id="22" w:author="Usuario de Windows" w:date="2019-11-09T06:25:00Z"/>
              </w:rPr>
            </w:pPr>
            <w:del w:id="23" w:author="Usuario de Windows" w:date="2019-11-09T06:25:00Z">
              <w:r w:rsidDel="00A33413">
                <w:delText>Santiago Ferreiro</w:delText>
              </w:r>
            </w:del>
          </w:p>
          <w:p w14:paraId="084D2045" w14:textId="77777777" w:rsidR="009328BE" w:rsidRDefault="009328BE">
            <w:pPr>
              <w:pStyle w:val="MNormal"/>
              <w:rPr>
                <w:ins w:id="24" w:author="Usuario de Windows" w:date="2019-11-09T06:25:00Z"/>
              </w:rPr>
            </w:pPr>
            <w:del w:id="25" w:author="Usuario de Windows" w:date="2019-11-09T06:25:00Z">
              <w:r w:rsidDel="00A33413">
                <w:delText>Claudio Mundín</w:delText>
              </w:r>
            </w:del>
            <w:ins w:id="26" w:author="Usuario de Windows" w:date="2019-11-09T06:25:00Z">
              <w:r w:rsidR="00A33413">
                <w:t>Julio</w:t>
              </w:r>
            </w:ins>
          </w:p>
          <w:p w14:paraId="11DBB7CF" w14:textId="77777777" w:rsidR="00A33413" w:rsidRDefault="00A33413">
            <w:pPr>
              <w:pStyle w:val="MNormal"/>
            </w:pPr>
            <w:ins w:id="27" w:author="Usuario de Windows" w:date="2019-11-09T06:26:00Z">
              <w:r>
                <w:t>Rolando</w:t>
              </w:r>
            </w:ins>
          </w:p>
        </w:tc>
      </w:tr>
      <w:tr w:rsidR="00010921" w14:paraId="5C677B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A49A9" w14:textId="77777777" w:rsidR="00010921" w:rsidRDefault="00DB088E">
            <w:pPr>
              <w:pStyle w:val="MNormal"/>
            </w:pPr>
            <w:r>
              <w:t>22/</w:t>
            </w:r>
            <w:ins w:id="28" w:author="Usuario de Windows" w:date="2019-11-09T06:26:00Z">
              <w:r w:rsidR="00A33413">
                <w:t>10</w:t>
              </w:r>
            </w:ins>
            <w:del w:id="29" w:author="Usuario de Windows" w:date="2019-11-09T06:26:00Z">
              <w:r w:rsidDel="00A33413">
                <w:delText>08</w:delText>
              </w:r>
            </w:del>
            <w:r>
              <w:t>/20</w:t>
            </w:r>
            <w:ins w:id="30" w:author="Usuario de Windows" w:date="2019-11-09T06:26:00Z">
              <w:r w:rsidR="00A33413">
                <w:t>19</w:t>
              </w:r>
            </w:ins>
            <w:del w:id="31" w:author="Usuario de Windows" w:date="2019-11-09T06:26:00Z">
              <w:r w:rsidDel="00A33413">
                <w:delText>06</w:delText>
              </w:r>
            </w:del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29089C35" w14:textId="77777777" w:rsidR="00010921" w:rsidRDefault="00DB088E">
            <w:pPr>
              <w:pStyle w:val="MNormal"/>
            </w:pPr>
            <w:r>
              <w:t>1.1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4A5D5F7D" w14:textId="77777777" w:rsidR="00010921" w:rsidRDefault="00DB088E">
            <w:pPr>
              <w:pStyle w:val="MNormal"/>
            </w:pPr>
            <w:r>
              <w:t>Correcciones estéticas menores.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B252E20" w14:textId="77777777" w:rsidR="00010921" w:rsidRDefault="00DB088E">
            <w:pPr>
              <w:pStyle w:val="MNormal"/>
            </w:pPr>
            <w:del w:id="32" w:author="Usuario de Windows" w:date="2019-11-09T06:24:00Z">
              <w:r w:rsidDel="00A33413">
                <w:delText>Santiago Ferreiro</w:delText>
              </w:r>
            </w:del>
            <w:ins w:id="33" w:author="Usuario de Windows" w:date="2019-11-09T06:24:00Z">
              <w:r w:rsidR="00A33413">
                <w:t>Tito</w:t>
              </w:r>
            </w:ins>
          </w:p>
        </w:tc>
      </w:tr>
      <w:tr w:rsidR="00010921" w14:paraId="605622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EC9F5A" w14:textId="77777777" w:rsidR="00010921" w:rsidRDefault="00010921">
            <w:pPr>
              <w:pStyle w:val="MNormal"/>
            </w:pPr>
            <w:r>
              <w:t> </w:t>
            </w:r>
            <w:r w:rsidR="00996134">
              <w:t>25/</w:t>
            </w:r>
            <w:ins w:id="34" w:author="Usuario de Windows" w:date="2019-11-09T06:26:00Z">
              <w:r w:rsidR="00A33413">
                <w:t>10</w:t>
              </w:r>
            </w:ins>
            <w:del w:id="35" w:author="Usuario de Windows" w:date="2019-11-09T06:26:00Z">
              <w:r w:rsidR="00996134" w:rsidDel="00A33413">
                <w:delText>08</w:delText>
              </w:r>
            </w:del>
            <w:r w:rsidR="00996134">
              <w:t>/20</w:t>
            </w:r>
            <w:ins w:id="36" w:author="Usuario de Windows" w:date="2019-11-09T06:26:00Z">
              <w:r w:rsidR="00A33413">
                <w:t>19</w:t>
              </w:r>
            </w:ins>
            <w:del w:id="37" w:author="Usuario de Windows" w:date="2019-11-09T06:26:00Z">
              <w:r w:rsidR="00996134" w:rsidDel="00A33413">
                <w:delText>06</w:delText>
              </w:r>
            </w:del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8A9EFCC" w14:textId="77777777" w:rsidR="00010921" w:rsidRDefault="00996134">
            <w:pPr>
              <w:pStyle w:val="MNormal"/>
            </w:pPr>
            <w:r>
              <w:t>1.2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2A61567A" w14:textId="77777777" w:rsidR="00010921" w:rsidRDefault="00996134">
            <w:pPr>
              <w:pStyle w:val="MNormal"/>
            </w:pPr>
            <w:r>
              <w:t>Versión revisada por QA y corregida.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33F596A" w14:textId="77777777" w:rsidR="00010921" w:rsidRDefault="00996134">
            <w:pPr>
              <w:pStyle w:val="MNormal"/>
            </w:pPr>
            <w:del w:id="38" w:author="Usuario de Windows" w:date="2019-11-09T06:24:00Z">
              <w:r w:rsidDel="00A33413">
                <w:delText>Santiago Ferreiro</w:delText>
              </w:r>
            </w:del>
            <w:ins w:id="39" w:author="Usuario de Windows" w:date="2019-11-09T06:24:00Z">
              <w:r w:rsidR="00A33413">
                <w:t>Erik Manchego</w:t>
              </w:r>
            </w:ins>
          </w:p>
        </w:tc>
      </w:tr>
      <w:tr w:rsidR="00010921" w14:paraId="47262E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B17E7" w14:textId="77777777" w:rsidR="00010921" w:rsidRDefault="00010921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1E80F228" w14:textId="77777777" w:rsidR="00010921" w:rsidRDefault="00010921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53D697F6" w14:textId="77777777" w:rsidR="00010921" w:rsidRDefault="00010921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A909161" w14:textId="77777777" w:rsidR="00010921" w:rsidRDefault="00010921">
            <w:pPr>
              <w:pStyle w:val="MNormal"/>
            </w:pPr>
            <w:r>
              <w:t> </w:t>
            </w:r>
          </w:p>
        </w:tc>
      </w:tr>
    </w:tbl>
    <w:p w14:paraId="1ECCECB1" w14:textId="77777777" w:rsidR="00010921" w:rsidRDefault="00010921">
      <w:pPr>
        <w:pStyle w:val="MTemaNormal"/>
      </w:pPr>
    </w:p>
    <w:p w14:paraId="36A10C68" w14:textId="77777777" w:rsidR="00010921" w:rsidRPr="00DB088E" w:rsidRDefault="00010921">
      <w:pPr>
        <w:pStyle w:val="MNormal"/>
        <w:rPr>
          <w:u w:val="single"/>
        </w:rPr>
      </w:pPr>
    </w:p>
    <w:p w14:paraId="5B65BDE8" w14:textId="77777777" w:rsidR="00F85E57" w:rsidRDefault="00010921" w:rsidP="00F85E57">
      <w:pPr>
        <w:pStyle w:val="MTtulo1"/>
      </w:pPr>
      <w:r>
        <w:br w:type="page"/>
      </w:r>
      <w:bookmarkStart w:id="40" w:name="_Toc143961296"/>
      <w:bookmarkStart w:id="41" w:name="_Toc143961350"/>
      <w:bookmarkStart w:id="42" w:name="_Toc143961437"/>
      <w:r>
        <w:lastRenderedPageBreak/>
        <w:t>Contenido</w:t>
      </w:r>
      <w:bookmarkEnd w:id="40"/>
      <w:bookmarkEnd w:id="41"/>
      <w:bookmarkEnd w:id="42"/>
    </w:p>
    <w:bookmarkStart w:id="43" w:name="_Toc75412660"/>
    <w:bookmarkStart w:id="44" w:name="_Toc143961351"/>
    <w:bookmarkStart w:id="45" w:name="_Toc143961438"/>
    <w:bookmarkStart w:id="46" w:name="_Toc144053971"/>
    <w:p w14:paraId="69335C19" w14:textId="77777777" w:rsidR="00996134" w:rsidRDefault="00F85E57">
      <w:pPr>
        <w:pStyle w:val="TOC1"/>
        <w:tabs>
          <w:tab w:val="left" w:pos="400"/>
          <w:tab w:val="right" w:leader="dot" w:pos="8494"/>
        </w:tabs>
        <w:rPr>
          <w:b w:val="0"/>
          <w:bCs w:val="0"/>
          <w:caps w:val="0"/>
          <w:noProof/>
          <w:sz w:val="24"/>
        </w:rPr>
      </w:pPr>
      <w:r>
        <w:fldChar w:fldCharType="begin"/>
      </w:r>
      <w:r>
        <w:instrText xml:space="preserve"> TOC \h \z \t "Título 1,1,Título 2,2,Título 3,3,MDetTitulo1,1,MDetTitulo2,2,MDetTitulo3,3,MTema1,1,MTema2,2,MTema3,3" </w:instrText>
      </w:r>
      <w:r>
        <w:fldChar w:fldCharType="separate"/>
      </w:r>
      <w:r w:rsidR="00996134" w:rsidRPr="00B34EA6">
        <w:rPr>
          <w:rStyle w:val="Hyperlink"/>
          <w:noProof/>
        </w:rPr>
        <w:fldChar w:fldCharType="begin"/>
      </w:r>
      <w:r w:rsidR="00996134" w:rsidRPr="00A33413">
        <w:rPr>
          <w:rStyle w:val="Hyperlink"/>
          <w:noProof/>
          <w:rPrChange w:id="47" w:author="Usuario de Windows" w:date="2019-11-09T06:26:00Z">
            <w:rPr>
              <w:rStyle w:val="Hyperlink"/>
              <w:noProof/>
            </w:rPr>
          </w:rPrChange>
        </w:rPr>
        <w:instrText xml:space="preserve"> </w:instrText>
      </w:r>
      <w:r w:rsidR="00996134" w:rsidRPr="00A33413">
        <w:rPr>
          <w:noProof/>
          <w:rPrChange w:id="48" w:author="Usuario de Windows" w:date="2019-11-09T06:26:00Z">
            <w:rPr>
              <w:noProof/>
            </w:rPr>
          </w:rPrChange>
        </w:rPr>
        <w:instrText>HYPERLINK \l "_Toc144304578"</w:instrText>
      </w:r>
      <w:r w:rsidR="00996134" w:rsidRPr="00A33413">
        <w:rPr>
          <w:rStyle w:val="Hyperlink"/>
          <w:noProof/>
          <w:rPrChange w:id="49" w:author="Usuario de Windows" w:date="2019-11-09T06:26:00Z">
            <w:rPr>
              <w:rStyle w:val="Hyperlink"/>
              <w:noProof/>
            </w:rPr>
          </w:rPrChange>
        </w:rPr>
        <w:instrText xml:space="preserve"> </w:instrText>
      </w:r>
      <w:r w:rsidR="00D72D1C" w:rsidRPr="00A33413">
        <w:rPr>
          <w:noProof/>
          <w:color w:val="0000FF"/>
          <w:u w:val="single"/>
          <w:rPrChange w:id="50" w:author="Usuario de Windows" w:date="2019-11-09T06:26:00Z">
            <w:rPr>
              <w:noProof/>
              <w:color w:val="0000FF"/>
              <w:u w:val="single"/>
            </w:rPr>
          </w:rPrChange>
        </w:rPr>
      </w:r>
      <w:r w:rsidR="00996134" w:rsidRPr="00B34EA6">
        <w:rPr>
          <w:rStyle w:val="Hyperlink"/>
          <w:noProof/>
        </w:rPr>
        <w:fldChar w:fldCharType="separate"/>
      </w:r>
      <w:r w:rsidR="00996134" w:rsidRPr="00B34EA6">
        <w:rPr>
          <w:rStyle w:val="Hyperlink"/>
          <w:noProof/>
        </w:rPr>
        <w:t>1.</w:t>
      </w:r>
      <w:r w:rsidR="00996134">
        <w:rPr>
          <w:b w:val="0"/>
          <w:bCs w:val="0"/>
          <w:caps w:val="0"/>
          <w:noProof/>
          <w:sz w:val="24"/>
        </w:rPr>
        <w:tab/>
      </w:r>
      <w:r w:rsidR="00996134" w:rsidRPr="00B34EA6">
        <w:rPr>
          <w:rStyle w:val="Hyperlink"/>
          <w:noProof/>
        </w:rPr>
        <w:t>Convenciones Generales</w:t>
      </w:r>
      <w:r w:rsidR="00996134">
        <w:rPr>
          <w:noProof/>
          <w:webHidden/>
        </w:rPr>
        <w:tab/>
      </w:r>
      <w:r w:rsidR="00996134">
        <w:rPr>
          <w:noProof/>
          <w:webHidden/>
        </w:rPr>
        <w:fldChar w:fldCharType="begin"/>
      </w:r>
      <w:r w:rsidR="00996134">
        <w:rPr>
          <w:noProof/>
          <w:webHidden/>
        </w:rPr>
        <w:instrText xml:space="preserve"> PAGEREF _Toc144304578 \h </w:instrText>
      </w:r>
      <w:r w:rsidR="00D72D1C">
        <w:rPr>
          <w:noProof/>
        </w:rPr>
      </w:r>
      <w:r w:rsidR="00996134">
        <w:rPr>
          <w:noProof/>
          <w:webHidden/>
        </w:rPr>
        <w:fldChar w:fldCharType="separate"/>
      </w:r>
      <w:r w:rsidR="00996134">
        <w:rPr>
          <w:noProof/>
          <w:webHidden/>
        </w:rPr>
        <w:t>3</w:t>
      </w:r>
      <w:r w:rsidR="00996134">
        <w:rPr>
          <w:noProof/>
          <w:webHidden/>
        </w:rPr>
        <w:fldChar w:fldCharType="end"/>
      </w:r>
      <w:r w:rsidR="00996134" w:rsidRPr="00B34EA6">
        <w:rPr>
          <w:rStyle w:val="Hyperlink"/>
          <w:noProof/>
        </w:rPr>
        <w:fldChar w:fldCharType="end"/>
      </w:r>
    </w:p>
    <w:p w14:paraId="72611DB8" w14:textId="77777777" w:rsidR="00996134" w:rsidRDefault="00996134">
      <w:pPr>
        <w:pStyle w:val="TOC2"/>
        <w:tabs>
          <w:tab w:val="left" w:pos="800"/>
          <w:tab w:val="right" w:leader="dot" w:pos="8494"/>
        </w:tabs>
        <w:rPr>
          <w:smallCaps w:val="0"/>
          <w:noProof/>
          <w:sz w:val="24"/>
        </w:rPr>
      </w:pPr>
      <w:hyperlink w:anchor="_Toc144304579" w:history="1">
        <w:r w:rsidRPr="00B34EA6">
          <w:rPr>
            <w:rStyle w:val="Hyperlink"/>
            <w:noProof/>
          </w:rPr>
          <w:t>1.1.</w:t>
        </w:r>
        <w:r>
          <w:rPr>
            <w:smallCaps w:val="0"/>
            <w:noProof/>
            <w:sz w:val="24"/>
          </w:rPr>
          <w:tab/>
        </w:r>
        <w:r w:rsidRPr="00B34EA6">
          <w:rPr>
            <w:rStyle w:val="Hyperlink"/>
            <w:noProof/>
          </w:rPr>
          <w:t>Nomenclatura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_Toc144304579 \h </w:instrText>
        </w:r>
        <w:r w:rsidR="00D72D1C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BE189A" w14:textId="77777777" w:rsidR="00996134" w:rsidRDefault="00996134">
      <w:pPr>
        <w:pStyle w:val="TOC2"/>
        <w:tabs>
          <w:tab w:val="left" w:pos="800"/>
          <w:tab w:val="right" w:leader="dot" w:pos="8494"/>
        </w:tabs>
        <w:rPr>
          <w:smallCaps w:val="0"/>
          <w:noProof/>
          <w:sz w:val="24"/>
        </w:rPr>
      </w:pPr>
      <w:hyperlink w:anchor="_Toc144304580" w:history="1">
        <w:r w:rsidRPr="00B34EA6">
          <w:rPr>
            <w:rStyle w:val="Hyperlink"/>
            <w:noProof/>
          </w:rPr>
          <w:t>1.2.</w:t>
        </w:r>
        <w:r>
          <w:rPr>
            <w:smallCaps w:val="0"/>
            <w:noProof/>
            <w:sz w:val="24"/>
          </w:rPr>
          <w:tab/>
        </w:r>
        <w:r w:rsidRPr="00B34EA6">
          <w:rPr>
            <w:rStyle w:val="Hyperlink"/>
            <w:noProof/>
          </w:rPr>
          <w:t>Comentarios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_Toc144304580 \h </w:instrText>
        </w:r>
        <w:r w:rsidR="00D72D1C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C2900F" w14:textId="77777777" w:rsidR="00996134" w:rsidRDefault="00996134">
      <w:pPr>
        <w:pStyle w:val="TOC2"/>
        <w:tabs>
          <w:tab w:val="left" w:pos="800"/>
          <w:tab w:val="right" w:leader="dot" w:pos="8494"/>
        </w:tabs>
        <w:rPr>
          <w:smallCaps w:val="0"/>
          <w:noProof/>
          <w:sz w:val="24"/>
        </w:rPr>
      </w:pPr>
      <w:hyperlink w:anchor="_Toc144304581" w:history="1">
        <w:r w:rsidRPr="00B34EA6">
          <w:rPr>
            <w:rStyle w:val="Hyperlink"/>
            <w:noProof/>
          </w:rPr>
          <w:t>1.3.</w:t>
        </w:r>
        <w:r>
          <w:rPr>
            <w:smallCaps w:val="0"/>
            <w:noProof/>
            <w:sz w:val="24"/>
          </w:rPr>
          <w:tab/>
        </w:r>
        <w:r w:rsidRPr="00B34EA6">
          <w:rPr>
            <w:rStyle w:val="Hyperlink"/>
            <w:noProof/>
          </w:rPr>
          <w:t>Estructura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_Toc144304581 \h </w:instrText>
        </w:r>
        <w:r w:rsidR="00D72D1C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1D4732" w14:textId="77777777" w:rsidR="00996134" w:rsidRDefault="00996134">
      <w:pPr>
        <w:pStyle w:val="TOC3"/>
        <w:tabs>
          <w:tab w:val="left" w:pos="1200"/>
          <w:tab w:val="right" w:leader="dot" w:pos="8494"/>
        </w:tabs>
        <w:rPr>
          <w:i w:val="0"/>
          <w:iCs w:val="0"/>
          <w:noProof/>
          <w:sz w:val="24"/>
        </w:rPr>
      </w:pPr>
      <w:hyperlink w:anchor="_Toc144304582" w:history="1">
        <w:r w:rsidRPr="00B34EA6">
          <w:rPr>
            <w:rStyle w:val="Hyperlink"/>
            <w:noProof/>
          </w:rPr>
          <w:t>1.3.1.</w:t>
        </w:r>
        <w:r>
          <w:rPr>
            <w:i w:val="0"/>
            <w:iCs w:val="0"/>
            <w:noProof/>
            <w:sz w:val="24"/>
          </w:rPr>
          <w:tab/>
        </w:r>
        <w:r w:rsidRPr="00B34EA6">
          <w:rPr>
            <w:rStyle w:val="Hyperlink"/>
            <w:noProof/>
          </w:rPr>
          <w:t>Estructura de los fuentes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_Toc144304582 \h </w:instrText>
        </w:r>
        <w:r w:rsidR="00D72D1C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412866" w14:textId="77777777" w:rsidR="00996134" w:rsidRDefault="00996134">
      <w:pPr>
        <w:pStyle w:val="TOC3"/>
        <w:tabs>
          <w:tab w:val="left" w:pos="1200"/>
          <w:tab w:val="right" w:leader="dot" w:pos="8494"/>
        </w:tabs>
        <w:rPr>
          <w:i w:val="0"/>
          <w:iCs w:val="0"/>
          <w:noProof/>
          <w:sz w:val="24"/>
        </w:rPr>
      </w:pPr>
      <w:hyperlink w:anchor="_Toc144304583" w:history="1">
        <w:r w:rsidRPr="00B34EA6">
          <w:rPr>
            <w:rStyle w:val="Hyperlink"/>
            <w:noProof/>
          </w:rPr>
          <w:t>1.3.2.</w:t>
        </w:r>
        <w:r>
          <w:rPr>
            <w:i w:val="0"/>
            <w:iCs w:val="0"/>
            <w:noProof/>
            <w:sz w:val="24"/>
          </w:rPr>
          <w:tab/>
        </w:r>
        <w:r w:rsidRPr="00B34EA6">
          <w:rPr>
            <w:rStyle w:val="Hyperlink"/>
            <w:noProof/>
          </w:rPr>
          <w:t>Estructura de bloques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_Toc144304583 \h </w:instrText>
        </w:r>
        <w:r w:rsidR="00D72D1C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B7A5B9" w14:textId="77777777" w:rsidR="00996134" w:rsidRDefault="00996134">
      <w:pPr>
        <w:pStyle w:val="TOC1"/>
        <w:tabs>
          <w:tab w:val="left" w:pos="400"/>
          <w:tab w:val="right" w:leader="dot" w:pos="8494"/>
        </w:tabs>
        <w:rPr>
          <w:b w:val="0"/>
          <w:bCs w:val="0"/>
          <w:caps w:val="0"/>
          <w:noProof/>
          <w:sz w:val="24"/>
        </w:rPr>
      </w:pPr>
      <w:r w:rsidRPr="00B34EA6">
        <w:rPr>
          <w:rStyle w:val="Hyperlink"/>
          <w:noProof/>
        </w:rPr>
        <w:fldChar w:fldCharType="begin"/>
      </w:r>
      <w:r w:rsidRPr="00A33413">
        <w:rPr>
          <w:rStyle w:val="Hyperlink"/>
          <w:noProof/>
          <w:rPrChange w:id="51" w:author="Usuario de Windows" w:date="2019-11-09T06:26:00Z">
            <w:rPr>
              <w:rStyle w:val="Hyperlink"/>
              <w:noProof/>
            </w:rPr>
          </w:rPrChange>
        </w:rPr>
        <w:instrText xml:space="preserve"> </w:instrText>
      </w:r>
      <w:r w:rsidRPr="00A33413">
        <w:rPr>
          <w:noProof/>
          <w:rPrChange w:id="52" w:author="Usuario de Windows" w:date="2019-11-09T06:26:00Z">
            <w:rPr>
              <w:noProof/>
            </w:rPr>
          </w:rPrChange>
        </w:rPr>
        <w:instrText>HYPERLINK \l "_Toc144304584"</w:instrText>
      </w:r>
      <w:r w:rsidRPr="00A33413">
        <w:rPr>
          <w:rStyle w:val="Hyperlink"/>
          <w:noProof/>
          <w:rPrChange w:id="53" w:author="Usuario de Windows" w:date="2019-11-09T06:26:00Z">
            <w:rPr>
              <w:rStyle w:val="Hyperlink"/>
              <w:noProof/>
            </w:rPr>
          </w:rPrChange>
        </w:rPr>
        <w:instrText xml:space="preserve"> </w:instrText>
      </w:r>
      <w:r w:rsidR="00D72D1C" w:rsidRPr="00A33413">
        <w:rPr>
          <w:noProof/>
          <w:color w:val="0000FF"/>
          <w:u w:val="single"/>
          <w:rPrChange w:id="54" w:author="Usuario de Windows" w:date="2019-11-09T06:26:00Z">
            <w:rPr>
              <w:noProof/>
              <w:color w:val="0000FF"/>
              <w:u w:val="single"/>
            </w:rPr>
          </w:rPrChange>
        </w:rPr>
      </w:r>
      <w:r w:rsidRPr="00B34EA6">
        <w:rPr>
          <w:rStyle w:val="Hyperlink"/>
          <w:noProof/>
        </w:rPr>
        <w:fldChar w:fldCharType="separate"/>
      </w:r>
      <w:r w:rsidRPr="00B34EA6">
        <w:rPr>
          <w:rStyle w:val="Hyperlink"/>
          <w:noProof/>
        </w:rPr>
        <w:t>2.</w:t>
      </w:r>
      <w:r>
        <w:rPr>
          <w:b w:val="0"/>
          <w:bCs w:val="0"/>
          <w:caps w:val="0"/>
          <w:noProof/>
          <w:sz w:val="24"/>
        </w:rPr>
        <w:tab/>
      </w:r>
      <w:r w:rsidRPr="00B34EA6">
        <w:rPr>
          <w:rStyle w:val="Hyperlink"/>
          <w:noProof/>
        </w:rPr>
        <w:t>Convenciones Específicas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_Toc144304584 \h </w:instrText>
      </w:r>
      <w:r w:rsidR="00D72D1C">
        <w:rPr>
          <w:noProof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 w:rsidRPr="00B34EA6">
        <w:rPr>
          <w:rStyle w:val="Hyperlink"/>
          <w:noProof/>
        </w:rPr>
        <w:fldChar w:fldCharType="end"/>
      </w:r>
    </w:p>
    <w:p w14:paraId="745D8DC9" w14:textId="77777777" w:rsidR="00996134" w:rsidRDefault="00996134">
      <w:pPr>
        <w:pStyle w:val="TOC2"/>
        <w:tabs>
          <w:tab w:val="left" w:pos="800"/>
          <w:tab w:val="right" w:leader="dot" w:pos="8494"/>
        </w:tabs>
        <w:rPr>
          <w:smallCaps w:val="0"/>
          <w:noProof/>
          <w:sz w:val="24"/>
        </w:rPr>
      </w:pPr>
      <w:hyperlink w:anchor="_Toc144304585" w:history="1">
        <w:r w:rsidRPr="00B34EA6">
          <w:rPr>
            <w:rStyle w:val="Hyperlink"/>
            <w:noProof/>
          </w:rPr>
          <w:t>2.1.</w:t>
        </w:r>
        <w:r>
          <w:rPr>
            <w:smallCaps w:val="0"/>
            <w:noProof/>
            <w:sz w:val="24"/>
          </w:rPr>
          <w:tab/>
        </w:r>
        <w:r w:rsidRPr="00B34EA6">
          <w:rPr>
            <w:rStyle w:val="Hyperlink"/>
            <w:noProof/>
          </w:rPr>
          <w:t>Variables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_Toc144304585 \h </w:instrText>
        </w:r>
        <w:r w:rsidR="00D72D1C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154138" w14:textId="77777777" w:rsidR="00996134" w:rsidRDefault="00996134">
      <w:pPr>
        <w:pStyle w:val="TOC2"/>
        <w:tabs>
          <w:tab w:val="left" w:pos="800"/>
          <w:tab w:val="right" w:leader="dot" w:pos="8494"/>
        </w:tabs>
        <w:rPr>
          <w:smallCaps w:val="0"/>
          <w:noProof/>
          <w:sz w:val="24"/>
        </w:rPr>
      </w:pPr>
      <w:hyperlink w:anchor="_Toc144304586" w:history="1">
        <w:r w:rsidRPr="00B34EA6">
          <w:rPr>
            <w:rStyle w:val="Hyperlink"/>
            <w:noProof/>
          </w:rPr>
          <w:t>2.2.</w:t>
        </w:r>
        <w:r>
          <w:rPr>
            <w:smallCaps w:val="0"/>
            <w:noProof/>
            <w:sz w:val="24"/>
          </w:rPr>
          <w:tab/>
        </w:r>
        <w:r w:rsidRPr="00B34EA6">
          <w:rPr>
            <w:rStyle w:val="Hyperlink"/>
            <w:noProof/>
          </w:rPr>
          <w:t>Constantes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_Toc144304586 \h </w:instrText>
        </w:r>
        <w:r w:rsidR="00D72D1C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73DC14" w14:textId="77777777" w:rsidR="00996134" w:rsidRDefault="00996134">
      <w:pPr>
        <w:pStyle w:val="TOC2"/>
        <w:tabs>
          <w:tab w:val="left" w:pos="800"/>
          <w:tab w:val="right" w:leader="dot" w:pos="8494"/>
        </w:tabs>
        <w:rPr>
          <w:smallCaps w:val="0"/>
          <w:noProof/>
          <w:sz w:val="24"/>
        </w:rPr>
      </w:pPr>
      <w:hyperlink w:anchor="_Toc144304587" w:history="1">
        <w:r w:rsidRPr="00B34EA6">
          <w:rPr>
            <w:rStyle w:val="Hyperlink"/>
            <w:noProof/>
          </w:rPr>
          <w:t>2.3.</w:t>
        </w:r>
        <w:r>
          <w:rPr>
            <w:smallCaps w:val="0"/>
            <w:noProof/>
            <w:sz w:val="24"/>
          </w:rPr>
          <w:tab/>
        </w:r>
        <w:r w:rsidRPr="00B34EA6">
          <w:rPr>
            <w:rStyle w:val="Hyperlink"/>
            <w:noProof/>
          </w:rPr>
          <w:t>Indentación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_Toc144304587 \h </w:instrText>
        </w:r>
        <w:r w:rsidR="00D72D1C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CEEA32" w14:textId="77777777" w:rsidR="00996134" w:rsidRDefault="00996134">
      <w:pPr>
        <w:pStyle w:val="TOC1"/>
        <w:tabs>
          <w:tab w:val="left" w:pos="400"/>
          <w:tab w:val="right" w:leader="dot" w:pos="8494"/>
        </w:tabs>
        <w:rPr>
          <w:b w:val="0"/>
          <w:bCs w:val="0"/>
          <w:caps w:val="0"/>
          <w:noProof/>
          <w:sz w:val="24"/>
        </w:rPr>
      </w:pPr>
      <w:r w:rsidRPr="00B34EA6">
        <w:rPr>
          <w:rStyle w:val="Hyperlink"/>
          <w:noProof/>
        </w:rPr>
        <w:fldChar w:fldCharType="begin"/>
      </w:r>
      <w:r w:rsidRPr="00A33413">
        <w:rPr>
          <w:rStyle w:val="Hyperlink"/>
          <w:noProof/>
          <w:rPrChange w:id="55" w:author="Usuario de Windows" w:date="2019-11-09T06:26:00Z">
            <w:rPr>
              <w:rStyle w:val="Hyperlink"/>
              <w:noProof/>
            </w:rPr>
          </w:rPrChange>
        </w:rPr>
        <w:instrText xml:space="preserve"> </w:instrText>
      </w:r>
      <w:r w:rsidRPr="00A33413">
        <w:rPr>
          <w:noProof/>
          <w:rPrChange w:id="56" w:author="Usuario de Windows" w:date="2019-11-09T06:26:00Z">
            <w:rPr>
              <w:noProof/>
            </w:rPr>
          </w:rPrChange>
        </w:rPr>
        <w:instrText>HYPERLINK \l "_Toc144304588"</w:instrText>
      </w:r>
      <w:r w:rsidRPr="00A33413">
        <w:rPr>
          <w:rStyle w:val="Hyperlink"/>
          <w:noProof/>
          <w:rPrChange w:id="57" w:author="Usuario de Windows" w:date="2019-11-09T06:26:00Z">
            <w:rPr>
              <w:rStyle w:val="Hyperlink"/>
              <w:noProof/>
            </w:rPr>
          </w:rPrChange>
        </w:rPr>
        <w:instrText xml:space="preserve"> </w:instrText>
      </w:r>
      <w:r w:rsidR="00D72D1C" w:rsidRPr="00A33413">
        <w:rPr>
          <w:noProof/>
          <w:color w:val="0000FF"/>
          <w:u w:val="single"/>
          <w:rPrChange w:id="58" w:author="Usuario de Windows" w:date="2019-11-09T06:26:00Z">
            <w:rPr>
              <w:noProof/>
              <w:color w:val="0000FF"/>
              <w:u w:val="single"/>
            </w:rPr>
          </w:rPrChange>
        </w:rPr>
      </w:r>
      <w:r w:rsidRPr="00B34EA6">
        <w:rPr>
          <w:rStyle w:val="Hyperlink"/>
          <w:noProof/>
        </w:rPr>
        <w:fldChar w:fldCharType="separate"/>
      </w:r>
      <w:r w:rsidRPr="00B34EA6">
        <w:rPr>
          <w:rStyle w:val="Hyperlink"/>
          <w:noProof/>
        </w:rPr>
        <w:t>3.</w:t>
      </w:r>
      <w:r>
        <w:rPr>
          <w:b w:val="0"/>
          <w:bCs w:val="0"/>
          <w:caps w:val="0"/>
          <w:noProof/>
          <w:sz w:val="24"/>
        </w:rPr>
        <w:tab/>
      </w:r>
      <w:r w:rsidRPr="00B34EA6">
        <w:rPr>
          <w:rStyle w:val="Hyperlink"/>
          <w:noProof/>
        </w:rPr>
        <w:t>Otros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_Toc144304588 \h </w:instrText>
      </w:r>
      <w:r w:rsidR="00D72D1C">
        <w:rPr>
          <w:noProof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 w:rsidRPr="00B34EA6">
        <w:rPr>
          <w:rStyle w:val="Hyperlink"/>
          <w:noProof/>
        </w:rPr>
        <w:fldChar w:fldCharType="end"/>
      </w:r>
    </w:p>
    <w:p w14:paraId="45FB4E9D" w14:textId="77777777" w:rsidR="00F85E57" w:rsidRDefault="00F85E57" w:rsidP="00F85E57">
      <w:pPr>
        <w:pStyle w:val="MNormal"/>
      </w:pPr>
      <w:r>
        <w:fldChar w:fldCharType="end"/>
      </w:r>
    </w:p>
    <w:p w14:paraId="5503BDB1" w14:textId="77777777" w:rsidR="00010921" w:rsidRPr="00F85E57" w:rsidRDefault="00F85E57" w:rsidP="00F85E57">
      <w:pPr>
        <w:pStyle w:val="MTema1"/>
      </w:pPr>
      <w:r>
        <w:br w:type="page"/>
      </w:r>
      <w:bookmarkStart w:id="59" w:name="_Toc144304578"/>
      <w:r w:rsidR="00010921" w:rsidRPr="00F85E57">
        <w:lastRenderedPageBreak/>
        <w:t>Convenciones Generales</w:t>
      </w:r>
      <w:bookmarkEnd w:id="43"/>
      <w:bookmarkEnd w:id="44"/>
      <w:bookmarkEnd w:id="45"/>
      <w:bookmarkEnd w:id="46"/>
      <w:bookmarkEnd w:id="59"/>
    </w:p>
    <w:p w14:paraId="0B911548" w14:textId="77777777" w:rsidR="00710E7C" w:rsidRDefault="00710E7C" w:rsidP="00710E7C">
      <w:pPr>
        <w:pStyle w:val="MTemaNormal"/>
      </w:pPr>
      <w:r>
        <w:t xml:space="preserve">Para la definición del estándar de implementación se tomará como referencia Java Code Conventions de SUN Microsystems. </w:t>
      </w:r>
    </w:p>
    <w:p w14:paraId="57EA26CC" w14:textId="77777777" w:rsidR="001618E6" w:rsidRDefault="001618E6" w:rsidP="00710E7C">
      <w:pPr>
        <w:pStyle w:val="MTemaNormal"/>
      </w:pPr>
    </w:p>
    <w:p w14:paraId="4CDF506D" w14:textId="77777777" w:rsidR="00F85E57" w:rsidRDefault="00710E7C" w:rsidP="00F85E57">
      <w:pPr>
        <w:pStyle w:val="MTemaNormal"/>
      </w:pPr>
      <w:r>
        <w:t>Se detallarán a continuación las convenciones qu</w:t>
      </w:r>
      <w:r w:rsidR="00F85E57">
        <w:t xml:space="preserve">e se consideran más relevantes. Tener en cuenta que </w:t>
      </w:r>
      <w:proofErr w:type="gramStart"/>
      <w:r w:rsidR="00F85E57">
        <w:t>las convenciones aquí descritas puede</w:t>
      </w:r>
      <w:proofErr w:type="gramEnd"/>
      <w:r w:rsidR="00F85E57">
        <w:t xml:space="preserve"> diferir de lo especificado en las convenciones Java.</w:t>
      </w:r>
    </w:p>
    <w:p w14:paraId="2E1D4A27" w14:textId="77777777" w:rsidR="00F85E57" w:rsidRDefault="00F85E57" w:rsidP="00710E7C">
      <w:pPr>
        <w:pStyle w:val="MTemaNormal"/>
      </w:pPr>
    </w:p>
    <w:p w14:paraId="34B28ADE" w14:textId="77777777" w:rsidR="00F85E57" w:rsidRDefault="00F85E57" w:rsidP="00710E7C">
      <w:pPr>
        <w:pStyle w:val="MTemaNormal"/>
      </w:pPr>
      <w:r>
        <w:t>P</w:t>
      </w:r>
      <w:r w:rsidR="00710E7C">
        <w:t xml:space="preserve">or más información referirse a </w:t>
      </w:r>
      <w:hyperlink r:id="rId7" w:history="1">
        <w:r w:rsidR="00710E7C" w:rsidRPr="00710E7C">
          <w:rPr>
            <w:rStyle w:val="Hyperlink"/>
          </w:rPr>
          <w:t>http://java.sun.com/docs/codeconv/</w:t>
        </w:r>
      </w:hyperlink>
      <w:r w:rsidR="00710E7C">
        <w:t>.</w:t>
      </w:r>
      <w:r w:rsidR="009925DB">
        <w:t xml:space="preserve"> </w:t>
      </w:r>
    </w:p>
    <w:p w14:paraId="4086322D" w14:textId="77777777" w:rsidR="00710E7C" w:rsidRDefault="00710E7C">
      <w:pPr>
        <w:pStyle w:val="MTemaNormal"/>
      </w:pPr>
    </w:p>
    <w:p w14:paraId="773FC5C8" w14:textId="77777777" w:rsidR="00710E7C" w:rsidRDefault="00710E7C" w:rsidP="001618E6">
      <w:pPr>
        <w:pStyle w:val="MTema2"/>
      </w:pPr>
      <w:bookmarkStart w:id="60" w:name="_Toc143961352"/>
      <w:bookmarkStart w:id="61" w:name="_Toc143961439"/>
      <w:bookmarkStart w:id="62" w:name="_Toc144053972"/>
      <w:bookmarkStart w:id="63" w:name="_Toc144304579"/>
      <w:r>
        <w:t>Nomenclatura</w:t>
      </w:r>
      <w:bookmarkEnd w:id="60"/>
      <w:bookmarkEnd w:id="61"/>
      <w:bookmarkEnd w:id="62"/>
      <w:bookmarkEnd w:id="63"/>
    </w:p>
    <w:p w14:paraId="649376E6" w14:textId="77777777" w:rsidR="00710E7C" w:rsidRDefault="00711D5D" w:rsidP="00711D5D">
      <w:pPr>
        <w:pStyle w:val="MTemaNormal"/>
        <w:ind w:left="709"/>
      </w:pPr>
      <w:r>
        <w:t>Los estándares de Nomenclatura de objetos se detallan a continuación:</w:t>
      </w:r>
    </w:p>
    <w:p w14:paraId="08454F77" w14:textId="77777777" w:rsidR="007E5A57" w:rsidRDefault="007E5A57" w:rsidP="00A7423E">
      <w:pPr>
        <w:pStyle w:val="MTemaNormal"/>
        <w:numPr>
          <w:ilvl w:val="0"/>
          <w:numId w:val="19"/>
        </w:numPr>
      </w:pPr>
      <w:r>
        <w:t xml:space="preserve">Los nombres de </w:t>
      </w:r>
      <w:r w:rsidR="00D95A56">
        <w:t xml:space="preserve">paquetes, </w:t>
      </w:r>
      <w:r>
        <w:t xml:space="preserve">clases y métodos deben estar en inglés. </w:t>
      </w:r>
    </w:p>
    <w:p w14:paraId="66065003" w14:textId="77777777" w:rsidR="00710E7C" w:rsidRDefault="00710E7C" w:rsidP="00A7423E">
      <w:pPr>
        <w:pStyle w:val="MTemaNormal"/>
        <w:numPr>
          <w:ilvl w:val="0"/>
          <w:numId w:val="19"/>
        </w:numPr>
      </w:pPr>
      <w:r>
        <w:t xml:space="preserve">Los nombres de clases y archivos deben estar en </w:t>
      </w:r>
      <w:r w:rsidR="00791F07">
        <w:t xml:space="preserve">notación </w:t>
      </w:r>
      <w:r>
        <w:t>Pascal, esto es</w:t>
      </w:r>
      <w:r w:rsidR="007E5A57">
        <w:t>,</w:t>
      </w:r>
      <w:r>
        <w:t xml:space="preserve"> la primera letra con mayúscula y </w:t>
      </w:r>
      <w:r w:rsidR="007E5A57">
        <w:t>las siguientes en minúscula, en caso de ser un nombre compuesto respetar esta convención para cada palabra. (Ej</w:t>
      </w:r>
      <w:r w:rsidR="009925DB">
        <w:t>.</w:t>
      </w:r>
      <w:r w:rsidR="007E5A57">
        <w:t>: ThisIsAClass.java)</w:t>
      </w:r>
    </w:p>
    <w:p w14:paraId="1B385D62" w14:textId="77777777" w:rsidR="007E5A57" w:rsidRDefault="007E5A57" w:rsidP="00A7423E">
      <w:pPr>
        <w:pStyle w:val="MTemaNormal"/>
        <w:numPr>
          <w:ilvl w:val="0"/>
          <w:numId w:val="19"/>
        </w:numPr>
      </w:pPr>
      <w:r>
        <w:t>Los nombres de interfaces deben seguir la convención anterior agregando la letra I (mayúscula) al comienzo.</w:t>
      </w:r>
    </w:p>
    <w:p w14:paraId="5C63275B" w14:textId="77777777" w:rsidR="007E5A57" w:rsidRDefault="007E5A57" w:rsidP="00A7423E">
      <w:pPr>
        <w:pStyle w:val="MTemaNormal"/>
        <w:numPr>
          <w:ilvl w:val="0"/>
          <w:numId w:val="19"/>
        </w:numPr>
      </w:pPr>
      <w:proofErr w:type="gramStart"/>
      <w:r>
        <w:t>En caso que</w:t>
      </w:r>
      <w:proofErr w:type="gramEnd"/>
      <w:r>
        <w:t xml:space="preserve"> la clase represente un controlador, el nombre debe seguir la convención Pascal precedida por una letra C (mayúscula). (Ej.</w:t>
      </w:r>
      <w:r w:rsidR="009925DB">
        <w:t>:</w:t>
      </w:r>
      <w:r>
        <w:t xml:space="preserve"> CUsers)</w:t>
      </w:r>
    </w:p>
    <w:p w14:paraId="62E9B515" w14:textId="77777777" w:rsidR="007E5A57" w:rsidRPr="009925DB" w:rsidRDefault="009925DB" w:rsidP="00A7423E">
      <w:pPr>
        <w:pStyle w:val="MTemaNormal"/>
        <w:numPr>
          <w:ilvl w:val="0"/>
          <w:numId w:val="19"/>
        </w:numPr>
        <w:rPr>
          <w:lang w:val="en-US"/>
        </w:rPr>
      </w:pPr>
      <w:r>
        <w:t xml:space="preserve">Los enumerados deben definirse con notación Pascal. </w:t>
      </w:r>
      <w:r w:rsidRPr="009925DB">
        <w:rPr>
          <w:lang w:val="en-US"/>
        </w:rPr>
        <w:t>Ej</w:t>
      </w:r>
      <w:r>
        <w:rPr>
          <w:lang w:val="en-US"/>
        </w:rPr>
        <w:t>.</w:t>
      </w:r>
      <w:r w:rsidRPr="009925DB">
        <w:rPr>
          <w:lang w:val="en-US"/>
        </w:rPr>
        <w:t xml:space="preserve">: public enum </w:t>
      </w:r>
      <w:proofErr w:type="gramStart"/>
      <w:r w:rsidRPr="009925DB">
        <w:rPr>
          <w:lang w:val="en-US"/>
        </w:rPr>
        <w:t>{ Type</w:t>
      </w:r>
      <w:proofErr w:type="gramEnd"/>
      <w:r w:rsidRPr="009925DB">
        <w:rPr>
          <w:lang w:val="en-US"/>
        </w:rPr>
        <w:t xml:space="preserve">1, Type2  } </w:t>
      </w:r>
    </w:p>
    <w:p w14:paraId="3AD4DD77" w14:textId="77777777" w:rsidR="009925DB" w:rsidRDefault="009925DB" w:rsidP="00A7423E">
      <w:pPr>
        <w:pStyle w:val="MTemaNormal"/>
        <w:numPr>
          <w:ilvl w:val="0"/>
          <w:numId w:val="19"/>
        </w:numPr>
      </w:pPr>
      <w:r>
        <w:t xml:space="preserve">Los nombres de las operaciones deben ser verbos y seguir la convención Camel, esto es, la primera letra en minúscula, Ej.: </w:t>
      </w:r>
      <w:proofErr w:type="gramStart"/>
      <w:r>
        <w:t>runFast(</w:t>
      </w:r>
      <w:proofErr w:type="gramEnd"/>
      <w:r>
        <w:t>).</w:t>
      </w:r>
    </w:p>
    <w:p w14:paraId="1340FB38" w14:textId="77777777" w:rsidR="009925DB" w:rsidRDefault="009925DB" w:rsidP="00A7423E">
      <w:pPr>
        <w:pStyle w:val="MTemaNormal"/>
        <w:numPr>
          <w:ilvl w:val="0"/>
          <w:numId w:val="19"/>
        </w:numPr>
      </w:pPr>
      <w:r>
        <w:t xml:space="preserve">Los nombres para los paquetes deben seguir la notación Pascal y </w:t>
      </w:r>
      <w:r w:rsidR="003654B5">
        <w:t xml:space="preserve">deben comenzar siempre por el nombre del proyecto, como en </w:t>
      </w:r>
      <w:r>
        <w:t xml:space="preserve">el </w:t>
      </w:r>
      <w:r w:rsidR="00D95A56">
        <w:t xml:space="preserve">siguiente </w:t>
      </w:r>
      <w:r w:rsidR="003654B5">
        <w:t>ejemplo</w:t>
      </w:r>
      <w:r w:rsidR="00D95A56">
        <w:t xml:space="preserve">:  </w:t>
      </w:r>
      <w:r>
        <w:t>FeedIt.</w:t>
      </w:r>
      <w:r w:rsidR="00D95A56">
        <w:t>PackageName</w:t>
      </w:r>
    </w:p>
    <w:p w14:paraId="3EF256C8" w14:textId="77777777" w:rsidR="00D95A56" w:rsidRDefault="00D95A56" w:rsidP="00A7423E">
      <w:pPr>
        <w:pStyle w:val="MTemaNormal"/>
        <w:numPr>
          <w:ilvl w:val="0"/>
          <w:numId w:val="19"/>
        </w:numPr>
      </w:pPr>
      <w:r>
        <w:t>Los nombres de las excepciones deben terminar con Exception. Ej.: FeedItException.</w:t>
      </w:r>
    </w:p>
    <w:p w14:paraId="71F7FC69" w14:textId="77777777" w:rsidR="00127991" w:rsidRDefault="00127991">
      <w:pPr>
        <w:pStyle w:val="MTemaNormal"/>
      </w:pPr>
    </w:p>
    <w:p w14:paraId="519B4C78" w14:textId="77777777" w:rsidR="00710E7C" w:rsidRDefault="001618E6" w:rsidP="001618E6">
      <w:pPr>
        <w:pStyle w:val="MTema2"/>
      </w:pPr>
      <w:bookmarkStart w:id="64" w:name="_Toc143961353"/>
      <w:bookmarkStart w:id="65" w:name="_Toc143961440"/>
      <w:bookmarkStart w:id="66" w:name="_Toc144053973"/>
      <w:bookmarkStart w:id="67" w:name="_Toc144304580"/>
      <w:r>
        <w:t>Comentarios</w:t>
      </w:r>
      <w:bookmarkEnd w:id="64"/>
      <w:bookmarkEnd w:id="65"/>
      <w:bookmarkEnd w:id="66"/>
      <w:bookmarkEnd w:id="67"/>
    </w:p>
    <w:p w14:paraId="4DD1690A" w14:textId="77777777" w:rsidR="00710E7C" w:rsidRDefault="00711D5D" w:rsidP="00711D5D">
      <w:pPr>
        <w:pStyle w:val="MTemaNormal"/>
        <w:ind w:left="709"/>
      </w:pPr>
      <w:r>
        <w:t>Los estándares de la utilización de comentarios son los siguientes:</w:t>
      </w:r>
    </w:p>
    <w:p w14:paraId="75B78F7A" w14:textId="77777777" w:rsidR="00710E7C" w:rsidRDefault="00710E7C" w:rsidP="00A7423E">
      <w:pPr>
        <w:pStyle w:val="MTemaNormal"/>
        <w:numPr>
          <w:ilvl w:val="0"/>
          <w:numId w:val="20"/>
        </w:numPr>
      </w:pPr>
      <w:r>
        <w:t xml:space="preserve">Todos los comentarios que se refieran a </w:t>
      </w:r>
      <w:r w:rsidR="00127991">
        <w:t xml:space="preserve">métodos, variables, clases, </w:t>
      </w:r>
      <w:proofErr w:type="gramStart"/>
      <w:r w:rsidR="00127991">
        <w:t xml:space="preserve">etc, </w:t>
      </w:r>
      <w:r>
        <w:t xml:space="preserve"> </w:t>
      </w:r>
      <w:r w:rsidR="00127991" w:rsidRPr="00127991">
        <w:t>d</w:t>
      </w:r>
      <w:r w:rsidRPr="00127991">
        <w:t>eben</w:t>
      </w:r>
      <w:proofErr w:type="gramEnd"/>
      <w:r>
        <w:t xml:space="preserve"> seguir el estándar JavaDoc.</w:t>
      </w:r>
      <w:r w:rsidR="00127991">
        <w:t xml:space="preserve"> </w:t>
      </w:r>
    </w:p>
    <w:p w14:paraId="1E083C46" w14:textId="77777777" w:rsidR="00710E7C" w:rsidRDefault="00710E7C" w:rsidP="00A7423E">
      <w:pPr>
        <w:pStyle w:val="MTemaNormal"/>
        <w:numPr>
          <w:ilvl w:val="0"/>
          <w:numId w:val="20"/>
        </w:numPr>
      </w:pPr>
      <w:r>
        <w:t>Se debe incluir un comentario de inicio del archivo antes de la definición de clases, que provea información acerca de las funcionalidades que provee.</w:t>
      </w:r>
    </w:p>
    <w:p w14:paraId="3CFD1422" w14:textId="77777777" w:rsidR="00710E7C" w:rsidRDefault="009925DB" w:rsidP="00A7423E">
      <w:pPr>
        <w:pStyle w:val="MTemaNormal"/>
        <w:numPr>
          <w:ilvl w:val="0"/>
          <w:numId w:val="20"/>
        </w:numPr>
      </w:pPr>
      <w:r>
        <w:t>Se debe incluir un comentario para cada método de la clase, que explique a grandes rasgos su cometido.</w:t>
      </w:r>
    </w:p>
    <w:p w14:paraId="53FA39DC" w14:textId="77777777" w:rsidR="00127991" w:rsidRDefault="00127991" w:rsidP="00A7423E">
      <w:pPr>
        <w:pStyle w:val="MTemaNormal"/>
        <w:numPr>
          <w:ilvl w:val="0"/>
          <w:numId w:val="20"/>
        </w:numPr>
      </w:pPr>
      <w:r>
        <w:t xml:space="preserve">Cuando se finaliza la implementación de un componente se recomienda eliminar todo código comentado que dificulte la lectura </w:t>
      </w:r>
      <w:proofErr w:type="gramStart"/>
      <w:r>
        <w:t>del mismo</w:t>
      </w:r>
      <w:proofErr w:type="gramEnd"/>
      <w:r>
        <w:t>.</w:t>
      </w:r>
    </w:p>
    <w:p w14:paraId="418AA123" w14:textId="77777777" w:rsidR="00A46743" w:rsidRDefault="00A46743" w:rsidP="00A7423E">
      <w:pPr>
        <w:pStyle w:val="MTemaNormal"/>
        <w:numPr>
          <w:ilvl w:val="0"/>
          <w:numId w:val="20"/>
        </w:numPr>
      </w:pPr>
      <w:r>
        <w:t>Los comentarios deben ser en español.</w:t>
      </w:r>
    </w:p>
    <w:p w14:paraId="7E548AFC" w14:textId="77777777" w:rsidR="00A46743" w:rsidRDefault="00A46743">
      <w:pPr>
        <w:pStyle w:val="MTemaNormal"/>
      </w:pPr>
    </w:p>
    <w:p w14:paraId="0C64EC7F" w14:textId="77777777" w:rsidR="00127991" w:rsidRDefault="00127991" w:rsidP="001618E6">
      <w:pPr>
        <w:pStyle w:val="MTema2"/>
      </w:pPr>
      <w:bookmarkStart w:id="68" w:name="_Toc143961354"/>
      <w:bookmarkStart w:id="69" w:name="_Toc143961441"/>
      <w:bookmarkStart w:id="70" w:name="_Toc144053974"/>
      <w:bookmarkStart w:id="71" w:name="_Toc144304581"/>
      <w:r>
        <w:t>Estructura</w:t>
      </w:r>
      <w:bookmarkEnd w:id="68"/>
      <w:bookmarkEnd w:id="69"/>
      <w:bookmarkEnd w:id="70"/>
      <w:bookmarkEnd w:id="71"/>
    </w:p>
    <w:p w14:paraId="16D17CDC" w14:textId="77777777" w:rsidR="00127991" w:rsidRDefault="00127991" w:rsidP="00127991">
      <w:pPr>
        <w:pStyle w:val="MTemaNormal"/>
      </w:pPr>
    </w:p>
    <w:p w14:paraId="7DAFCAA7" w14:textId="77777777" w:rsidR="001618E6" w:rsidRDefault="001618E6" w:rsidP="00A7423E">
      <w:pPr>
        <w:pStyle w:val="MTema3"/>
      </w:pPr>
      <w:bookmarkStart w:id="72" w:name="_Toc144053975"/>
      <w:bookmarkStart w:id="73" w:name="_Toc144304582"/>
      <w:r>
        <w:t xml:space="preserve">Estructura </w:t>
      </w:r>
      <w:r w:rsidR="004C2454">
        <w:t xml:space="preserve">de </w:t>
      </w:r>
      <w:proofErr w:type="gramStart"/>
      <w:r w:rsidR="004C2454">
        <w:t>los fuentes</w:t>
      </w:r>
      <w:bookmarkEnd w:id="72"/>
      <w:bookmarkEnd w:id="73"/>
      <w:proofErr w:type="gramEnd"/>
    </w:p>
    <w:p w14:paraId="5BFE547D" w14:textId="77777777" w:rsidR="004C2454" w:rsidRDefault="00711D5D" w:rsidP="00711D5D">
      <w:pPr>
        <w:pStyle w:val="MTemaNormal"/>
        <w:ind w:left="709"/>
      </w:pPr>
      <w:r>
        <w:t xml:space="preserve">La estructura de </w:t>
      </w:r>
      <w:proofErr w:type="gramStart"/>
      <w:r>
        <w:t>los fuentes</w:t>
      </w:r>
      <w:proofErr w:type="gramEnd"/>
      <w:r>
        <w:t xml:space="preserve"> deberá seguir el siguiente orden:</w:t>
      </w:r>
    </w:p>
    <w:p w14:paraId="46FC27EF" w14:textId="77777777" w:rsidR="004C2454" w:rsidRDefault="004C2454" w:rsidP="00DB1525">
      <w:pPr>
        <w:pStyle w:val="MTemaNormal"/>
        <w:numPr>
          <w:ilvl w:val="0"/>
          <w:numId w:val="18"/>
        </w:numPr>
      </w:pPr>
      <w:r>
        <w:t>Comentario de inicio.</w:t>
      </w:r>
    </w:p>
    <w:p w14:paraId="5294E493" w14:textId="77777777" w:rsidR="004C2454" w:rsidRDefault="004C2454" w:rsidP="00DB1525">
      <w:pPr>
        <w:pStyle w:val="MTemaNormal"/>
        <w:numPr>
          <w:ilvl w:val="0"/>
          <w:numId w:val="18"/>
        </w:numPr>
      </w:pPr>
      <w:r>
        <w:t>Especificación del paquete.</w:t>
      </w:r>
    </w:p>
    <w:p w14:paraId="3511B2B2" w14:textId="77777777" w:rsidR="004C2454" w:rsidRDefault="004C2454" w:rsidP="00DB1525">
      <w:pPr>
        <w:pStyle w:val="MTemaNormal"/>
        <w:numPr>
          <w:ilvl w:val="0"/>
          <w:numId w:val="18"/>
        </w:numPr>
      </w:pPr>
      <w:r>
        <w:t>Importación de librerías.</w:t>
      </w:r>
    </w:p>
    <w:p w14:paraId="03012199" w14:textId="77777777" w:rsidR="004C2454" w:rsidRDefault="004C2454" w:rsidP="00DB1525">
      <w:pPr>
        <w:pStyle w:val="MTemaNormal"/>
        <w:numPr>
          <w:ilvl w:val="0"/>
          <w:numId w:val="18"/>
        </w:numPr>
      </w:pPr>
      <w:r>
        <w:t>Declaración de la clase o interfaz.</w:t>
      </w:r>
    </w:p>
    <w:p w14:paraId="5D729045" w14:textId="77777777" w:rsidR="004C2454" w:rsidRDefault="004C2454" w:rsidP="00DB1525">
      <w:pPr>
        <w:pStyle w:val="MTemaNormal"/>
        <w:numPr>
          <w:ilvl w:val="0"/>
          <w:numId w:val="18"/>
        </w:numPr>
      </w:pPr>
      <w:r>
        <w:t>En caso de tratarse de una clase, definición de atributos.</w:t>
      </w:r>
    </w:p>
    <w:p w14:paraId="0F158EEC" w14:textId="77777777" w:rsidR="004C2454" w:rsidRDefault="00DB1525" w:rsidP="00DB1525">
      <w:pPr>
        <w:pStyle w:val="MTemaNormal"/>
        <w:numPr>
          <w:ilvl w:val="0"/>
          <w:numId w:val="18"/>
        </w:numPr>
      </w:pPr>
      <w:r>
        <w:t>Constructores</w:t>
      </w:r>
    </w:p>
    <w:p w14:paraId="4918B4C6" w14:textId="77777777" w:rsidR="00DB1525" w:rsidRDefault="00DB1525" w:rsidP="00DB1525">
      <w:pPr>
        <w:pStyle w:val="MTemaNormal"/>
        <w:numPr>
          <w:ilvl w:val="0"/>
          <w:numId w:val="18"/>
        </w:numPr>
      </w:pPr>
      <w:r>
        <w:t xml:space="preserve">Métodos agrupados por funcionalidad, comenzando por los </w:t>
      </w:r>
      <w:proofErr w:type="gramStart"/>
      <w:r>
        <w:t>get(</w:t>
      </w:r>
      <w:proofErr w:type="gramEnd"/>
      <w:r>
        <w:t>) y set().</w:t>
      </w:r>
    </w:p>
    <w:p w14:paraId="53DBDCE1" w14:textId="77777777" w:rsidR="001618E6" w:rsidRDefault="001618E6" w:rsidP="00127991">
      <w:pPr>
        <w:pStyle w:val="MTemaNormal"/>
      </w:pPr>
    </w:p>
    <w:p w14:paraId="34B5927C" w14:textId="77777777" w:rsidR="00DB1525" w:rsidRDefault="00DB1525" w:rsidP="00A7423E">
      <w:pPr>
        <w:pStyle w:val="MTema3"/>
      </w:pPr>
      <w:bookmarkStart w:id="74" w:name="_Toc144053976"/>
      <w:bookmarkStart w:id="75" w:name="_Toc144304583"/>
      <w:r>
        <w:t>Estructura de bloques</w:t>
      </w:r>
      <w:bookmarkEnd w:id="74"/>
      <w:bookmarkEnd w:id="75"/>
    </w:p>
    <w:p w14:paraId="34C1645B" w14:textId="77777777" w:rsidR="003D632C" w:rsidRDefault="003D632C" w:rsidP="00127991">
      <w:pPr>
        <w:pStyle w:val="MTemaNormal"/>
      </w:pPr>
      <w:r>
        <w:t>Las llaves de inicio de bloque deben colocarse al final de la sentencia que lo inicia.</w:t>
      </w:r>
      <w:r w:rsidR="00FA3C46">
        <w:t xml:space="preserve"> La llave de fin no debe estar en la misma línea que la última sentencia del bloque y debe estar tabulada a la misma altura que la sentencia de inicio.</w:t>
      </w:r>
    </w:p>
    <w:p w14:paraId="7A33D192" w14:textId="77777777" w:rsidR="00A7423E" w:rsidRDefault="00A7423E">
      <w:pPr>
        <w:pStyle w:val="MTemaNormal"/>
      </w:pPr>
    </w:p>
    <w:p w14:paraId="30FBB810" w14:textId="77777777" w:rsidR="00127991" w:rsidRDefault="00FA3C46">
      <w:pPr>
        <w:pStyle w:val="MTemaNormal"/>
      </w:pPr>
      <w:r>
        <w:t>Ejemplo</w:t>
      </w:r>
      <w:r w:rsidR="00DB1525">
        <w:t>s</w:t>
      </w:r>
      <w:r>
        <w:t xml:space="preserve"> de estructuras:</w:t>
      </w:r>
    </w:p>
    <w:p w14:paraId="43D1188D" w14:textId="77777777" w:rsidR="00AA28DB" w:rsidRDefault="00AA28DB" w:rsidP="00AA28DB">
      <w:pPr>
        <w:pStyle w:val="MTemaNormal"/>
        <w:ind w:left="0"/>
      </w:pPr>
    </w:p>
    <w:p w14:paraId="47A7B1CA" w14:textId="77777777" w:rsidR="00AA28DB" w:rsidRPr="00B64137" w:rsidRDefault="00AA28DB" w:rsidP="00F85E57">
      <w:pPr>
        <w:pStyle w:val="MTemaNormal"/>
        <w:rPr>
          <w:b/>
        </w:rPr>
      </w:pPr>
      <w:r>
        <w:tab/>
      </w:r>
      <w:r w:rsidRPr="00B64137">
        <w:rPr>
          <w:b/>
        </w:rPr>
        <w:t>If</w:t>
      </w:r>
    </w:p>
    <w:p w14:paraId="075C60B0" w14:textId="77777777" w:rsidR="00AA28DB" w:rsidRPr="00B64137" w:rsidRDefault="00AA28DB" w:rsidP="00F85E57">
      <w:pPr>
        <w:pStyle w:val="MTemaNormal"/>
      </w:pPr>
    </w:p>
    <w:p w14:paraId="7DF5EC4B" w14:textId="77777777" w:rsidR="00AA28DB" w:rsidRPr="00B64137" w:rsidRDefault="00AA28DB" w:rsidP="00F85E57">
      <w:pPr>
        <w:pStyle w:val="HTMLPreformatted"/>
        <w:ind w:left="1276"/>
        <w:jc w:val="both"/>
        <w:rPr>
          <w:lang w:val="es-ES"/>
        </w:rPr>
      </w:pPr>
      <w:r w:rsidRPr="00B64137">
        <w:rPr>
          <w:lang w:val="es-ES"/>
        </w:rPr>
        <w:t xml:space="preserve">if (cond) </w:t>
      </w:r>
      <w:r>
        <w:rPr>
          <w:lang w:val="es-ES"/>
        </w:rPr>
        <w:t>{</w:t>
      </w:r>
    </w:p>
    <w:p w14:paraId="5E76E777" w14:textId="77777777" w:rsidR="00AA28DB" w:rsidRPr="00B64137" w:rsidRDefault="00AA28DB" w:rsidP="00F85E57">
      <w:pPr>
        <w:pStyle w:val="HTMLPreformatted"/>
        <w:ind w:left="1276"/>
        <w:jc w:val="both"/>
        <w:rPr>
          <w:lang w:val="es-ES"/>
        </w:rPr>
      </w:pPr>
    </w:p>
    <w:p w14:paraId="129AA191" w14:textId="77777777" w:rsidR="00AA28DB" w:rsidRPr="00AA28DB" w:rsidRDefault="00AA28DB" w:rsidP="00F85E57">
      <w:pPr>
        <w:pStyle w:val="HTMLPreformatted"/>
        <w:ind w:left="1276"/>
        <w:jc w:val="both"/>
      </w:pPr>
      <w:r w:rsidRPr="00B64137">
        <w:rPr>
          <w:lang w:val="es-ES"/>
        </w:rPr>
        <w:t xml:space="preserve">    </w:t>
      </w:r>
      <w:r w:rsidRPr="00AA28DB">
        <w:t>instr;</w:t>
      </w:r>
    </w:p>
    <w:p w14:paraId="5134E947" w14:textId="77777777" w:rsidR="00AA28DB" w:rsidRPr="00AA28DB" w:rsidRDefault="00AA28DB" w:rsidP="00F85E57">
      <w:pPr>
        <w:pStyle w:val="HTMLPreformatted"/>
        <w:ind w:left="1276"/>
        <w:jc w:val="both"/>
      </w:pPr>
    </w:p>
    <w:p w14:paraId="75E62C12" w14:textId="77777777" w:rsidR="00AA28DB" w:rsidRPr="00AA28DB" w:rsidRDefault="00AA28DB" w:rsidP="00F85E57">
      <w:pPr>
        <w:pStyle w:val="HTMLPreformatted"/>
        <w:ind w:left="1276"/>
        <w:jc w:val="both"/>
      </w:pPr>
      <w:proofErr w:type="gramStart"/>
      <w:r w:rsidRPr="00AA28DB">
        <w:t>}else</w:t>
      </w:r>
      <w:proofErr w:type="gramEnd"/>
      <w:r w:rsidRPr="00AA28DB">
        <w:t xml:space="preserve"> if (cond) {</w:t>
      </w:r>
    </w:p>
    <w:p w14:paraId="1A35A23B" w14:textId="77777777" w:rsidR="00AA28DB" w:rsidRPr="00AA28DB" w:rsidRDefault="00AA28DB" w:rsidP="00F85E57">
      <w:pPr>
        <w:pStyle w:val="HTMLPreformatted"/>
        <w:ind w:left="1276"/>
        <w:jc w:val="both"/>
      </w:pPr>
    </w:p>
    <w:p w14:paraId="169D764C" w14:textId="77777777" w:rsidR="00AA28DB" w:rsidRDefault="00AA28DB" w:rsidP="00F85E57">
      <w:pPr>
        <w:pStyle w:val="HTMLPreformatted"/>
        <w:ind w:left="1276"/>
        <w:jc w:val="both"/>
        <w:rPr>
          <w:lang w:val="es-ES"/>
        </w:rPr>
      </w:pPr>
      <w:r w:rsidRPr="00AA28DB">
        <w:t xml:space="preserve">    instr</w:t>
      </w:r>
      <w:r w:rsidRPr="00AA28DB">
        <w:rPr>
          <w:lang w:val="es-ES"/>
        </w:rPr>
        <w:t>;</w:t>
      </w:r>
    </w:p>
    <w:p w14:paraId="31CFF250" w14:textId="77777777" w:rsidR="00AA28DB" w:rsidRPr="00AA28DB" w:rsidRDefault="00AA28DB" w:rsidP="00F85E57">
      <w:pPr>
        <w:pStyle w:val="HTMLPreformatted"/>
        <w:ind w:left="1276"/>
        <w:jc w:val="both"/>
        <w:rPr>
          <w:lang w:val="es-ES"/>
        </w:rPr>
      </w:pPr>
    </w:p>
    <w:p w14:paraId="118FC374" w14:textId="77777777" w:rsidR="00AA28DB" w:rsidRDefault="00AA28DB" w:rsidP="00F85E57">
      <w:pPr>
        <w:pStyle w:val="HTMLPreformatted"/>
        <w:ind w:left="1276"/>
        <w:jc w:val="both"/>
      </w:pPr>
      <w:proofErr w:type="gramStart"/>
      <w:r>
        <w:t>}else</w:t>
      </w:r>
      <w:proofErr w:type="gramEnd"/>
      <w:r>
        <w:t xml:space="preserve"> {</w:t>
      </w:r>
    </w:p>
    <w:p w14:paraId="5349EB31" w14:textId="77777777" w:rsidR="00AA28DB" w:rsidRDefault="00AA28DB" w:rsidP="00F85E57">
      <w:pPr>
        <w:pStyle w:val="HTMLPreformatted"/>
        <w:ind w:left="1276"/>
        <w:jc w:val="both"/>
      </w:pPr>
    </w:p>
    <w:p w14:paraId="55D09D87" w14:textId="77777777" w:rsidR="00AA28DB" w:rsidRDefault="00AA28DB" w:rsidP="00F85E57">
      <w:pPr>
        <w:pStyle w:val="HTMLPreformatted"/>
        <w:ind w:left="1276"/>
        <w:jc w:val="both"/>
      </w:pPr>
      <w:r>
        <w:t xml:space="preserve">    </w:t>
      </w:r>
      <w:r w:rsidRPr="00AA28DB">
        <w:t>instr</w:t>
      </w:r>
      <w:r>
        <w:t>;</w:t>
      </w:r>
    </w:p>
    <w:p w14:paraId="3F381F02" w14:textId="77777777" w:rsidR="00AA28DB" w:rsidRDefault="00AA28DB" w:rsidP="00F85E57">
      <w:pPr>
        <w:pStyle w:val="HTMLPreformatted"/>
        <w:ind w:left="1276"/>
        <w:jc w:val="both"/>
      </w:pPr>
      <w:r>
        <w:t>}</w:t>
      </w:r>
    </w:p>
    <w:p w14:paraId="670A56D5" w14:textId="77777777" w:rsidR="00773070" w:rsidRDefault="00773070" w:rsidP="00F85E57">
      <w:pPr>
        <w:pStyle w:val="MTemaNormal"/>
      </w:pPr>
    </w:p>
    <w:p w14:paraId="12B211AF" w14:textId="77777777" w:rsidR="00A7423E" w:rsidRDefault="00A7423E" w:rsidP="00F85E57">
      <w:pPr>
        <w:pStyle w:val="MTemaNormal"/>
      </w:pPr>
    </w:p>
    <w:p w14:paraId="545D140E" w14:textId="77777777" w:rsidR="00127991" w:rsidRPr="001618E6" w:rsidRDefault="00AA28DB" w:rsidP="00F85E57">
      <w:pPr>
        <w:pStyle w:val="MTemaNormal"/>
        <w:rPr>
          <w:b/>
        </w:rPr>
      </w:pPr>
      <w:r w:rsidRPr="001618E6">
        <w:rPr>
          <w:b/>
        </w:rPr>
        <w:t>Try-Catch</w:t>
      </w:r>
    </w:p>
    <w:p w14:paraId="11D740BE" w14:textId="77777777" w:rsidR="00AA28DB" w:rsidRDefault="00AA28DB" w:rsidP="00F85E57">
      <w:pPr>
        <w:pStyle w:val="MTemaNormal"/>
        <w:ind w:left="1134"/>
      </w:pPr>
    </w:p>
    <w:p w14:paraId="09DB82D5" w14:textId="77777777" w:rsidR="00AA28DB" w:rsidRPr="00AA28DB" w:rsidRDefault="00AA28DB" w:rsidP="00F85E57">
      <w:pPr>
        <w:pStyle w:val="HTMLPreformatted"/>
        <w:ind w:left="1276"/>
        <w:jc w:val="both"/>
        <w:rPr>
          <w:lang w:val="es-ES"/>
        </w:rPr>
      </w:pPr>
      <w:r w:rsidRPr="00AA28DB">
        <w:rPr>
          <w:lang w:val="es-ES"/>
        </w:rPr>
        <w:t>try {</w:t>
      </w:r>
    </w:p>
    <w:p w14:paraId="4536D5A2" w14:textId="77777777" w:rsidR="00AA28DB" w:rsidRPr="00AA28DB" w:rsidRDefault="00AA28DB" w:rsidP="00F85E57">
      <w:pPr>
        <w:pStyle w:val="HTMLPreformatted"/>
        <w:ind w:left="1276"/>
        <w:jc w:val="both"/>
        <w:rPr>
          <w:lang w:val="es-ES"/>
        </w:rPr>
      </w:pPr>
    </w:p>
    <w:p w14:paraId="63AE80CA" w14:textId="77777777" w:rsidR="00AA28DB" w:rsidRPr="00AA28DB" w:rsidRDefault="00AA28DB" w:rsidP="00F85E57">
      <w:pPr>
        <w:pStyle w:val="HTMLPreformatted"/>
        <w:ind w:left="1276"/>
        <w:jc w:val="both"/>
      </w:pPr>
      <w:r w:rsidRPr="00AA28DB">
        <w:t xml:space="preserve">    instr;</w:t>
      </w:r>
    </w:p>
    <w:p w14:paraId="388FB686" w14:textId="77777777" w:rsidR="00AA28DB" w:rsidRPr="00AA28DB" w:rsidRDefault="00AA28DB" w:rsidP="00F85E57">
      <w:pPr>
        <w:pStyle w:val="HTMLPreformatted"/>
        <w:ind w:left="1276"/>
        <w:jc w:val="both"/>
      </w:pPr>
    </w:p>
    <w:p w14:paraId="7C5A1728" w14:textId="77777777" w:rsidR="00AA28DB" w:rsidRPr="00AA28DB" w:rsidRDefault="00AA28DB" w:rsidP="00F85E57">
      <w:pPr>
        <w:pStyle w:val="HTMLPreformatted"/>
        <w:ind w:left="1276"/>
        <w:jc w:val="both"/>
      </w:pPr>
      <w:proofErr w:type="gramStart"/>
      <w:r w:rsidRPr="00AA28DB">
        <w:t>}catch</w:t>
      </w:r>
      <w:proofErr w:type="gramEnd"/>
      <w:r w:rsidRPr="00AA28DB">
        <w:t xml:space="preserve"> (ClassException e) {</w:t>
      </w:r>
    </w:p>
    <w:p w14:paraId="273749A0" w14:textId="77777777" w:rsidR="00AA28DB" w:rsidRPr="00AA28DB" w:rsidRDefault="00AA28DB" w:rsidP="00F85E57">
      <w:pPr>
        <w:pStyle w:val="HTMLPreformatted"/>
        <w:ind w:left="1276"/>
        <w:jc w:val="both"/>
      </w:pPr>
      <w:r w:rsidRPr="00AA28DB">
        <w:t xml:space="preserve">    instr;</w:t>
      </w:r>
    </w:p>
    <w:p w14:paraId="0F104EC7" w14:textId="77777777" w:rsidR="00AA28DB" w:rsidRDefault="00AA28DB" w:rsidP="00F85E57">
      <w:pPr>
        <w:pStyle w:val="HTMLPreformatted"/>
        <w:ind w:left="1276"/>
        <w:jc w:val="both"/>
      </w:pPr>
      <w:r>
        <w:t>}</w:t>
      </w:r>
    </w:p>
    <w:p w14:paraId="7FAADEFD" w14:textId="77777777" w:rsidR="00A7423E" w:rsidRPr="00AA28DB" w:rsidRDefault="00A7423E">
      <w:pPr>
        <w:pStyle w:val="MTemaNormal"/>
        <w:rPr>
          <w:lang w:val="en-US"/>
        </w:rPr>
      </w:pPr>
    </w:p>
    <w:p w14:paraId="593980AD" w14:textId="77777777" w:rsidR="00010921" w:rsidRDefault="00010921">
      <w:pPr>
        <w:pStyle w:val="MTema1"/>
      </w:pPr>
      <w:bookmarkStart w:id="76" w:name="_Toc75412661"/>
      <w:bookmarkStart w:id="77" w:name="_Toc143961355"/>
      <w:bookmarkStart w:id="78" w:name="_Toc143961442"/>
      <w:bookmarkStart w:id="79" w:name="_Toc144053977"/>
      <w:bookmarkStart w:id="80" w:name="_Toc144304584"/>
      <w:r>
        <w:t>Convenciones Específicas</w:t>
      </w:r>
      <w:bookmarkEnd w:id="76"/>
      <w:bookmarkEnd w:id="77"/>
      <w:bookmarkEnd w:id="78"/>
      <w:bookmarkEnd w:id="79"/>
      <w:bookmarkEnd w:id="80"/>
    </w:p>
    <w:p w14:paraId="0E0A54ED" w14:textId="77777777" w:rsidR="00C074B0" w:rsidRPr="00127991" w:rsidRDefault="00C074B0" w:rsidP="00C074B0">
      <w:pPr>
        <w:pStyle w:val="MTemaNormal"/>
        <w:rPr>
          <w:u w:val="single"/>
        </w:rPr>
      </w:pPr>
      <w:r>
        <w:t>En todos los casos se debe cumplir que el nombre asignado sea descriptivo de la funcionalidad a la cuál hacer referencia. Evitar utilizar abreviaciones para los nombres, éstas tienden a dificultar la mantenibilidad.</w:t>
      </w:r>
    </w:p>
    <w:p w14:paraId="3D68C70A" w14:textId="77777777" w:rsidR="00C074B0" w:rsidRDefault="00C074B0" w:rsidP="00C074B0">
      <w:pPr>
        <w:pStyle w:val="MNormal"/>
      </w:pPr>
    </w:p>
    <w:p w14:paraId="77A89449" w14:textId="77777777" w:rsidR="00010921" w:rsidRDefault="00010921">
      <w:pPr>
        <w:pStyle w:val="MTema2"/>
      </w:pPr>
      <w:bookmarkStart w:id="81" w:name="_Toc75412662"/>
      <w:bookmarkStart w:id="82" w:name="_Toc143961356"/>
      <w:bookmarkStart w:id="83" w:name="_Toc143961443"/>
      <w:bookmarkStart w:id="84" w:name="_Toc144053978"/>
      <w:bookmarkStart w:id="85" w:name="_Toc144304585"/>
      <w:r>
        <w:lastRenderedPageBreak/>
        <w:t>Variables</w:t>
      </w:r>
      <w:bookmarkEnd w:id="81"/>
      <w:bookmarkEnd w:id="82"/>
      <w:bookmarkEnd w:id="83"/>
      <w:bookmarkEnd w:id="84"/>
      <w:bookmarkEnd w:id="85"/>
    </w:p>
    <w:p w14:paraId="194DA391" w14:textId="77777777" w:rsidR="00A7423E" w:rsidRDefault="00AA28DB" w:rsidP="00AA28DB">
      <w:pPr>
        <w:pStyle w:val="MTemaNormal"/>
      </w:pPr>
      <w:r>
        <w:t>Los nombres de las variables y atributos deben seguir la convención Camel.</w:t>
      </w:r>
      <w:r w:rsidR="00A46743">
        <w:t xml:space="preserve"> </w:t>
      </w:r>
    </w:p>
    <w:p w14:paraId="5288ACA5" w14:textId="77777777" w:rsidR="00A7423E" w:rsidRDefault="00A46743" w:rsidP="00AA28DB">
      <w:pPr>
        <w:pStyle w:val="MTemaNormal"/>
      </w:pPr>
      <w:r>
        <w:t>Se deben definir siempre al inicio del bloque en donde se utilizan.</w:t>
      </w:r>
    </w:p>
    <w:p w14:paraId="60540DE8" w14:textId="77777777" w:rsidR="00A7423E" w:rsidRDefault="00A46743" w:rsidP="00AA28DB">
      <w:pPr>
        <w:pStyle w:val="MTemaNormal"/>
      </w:pPr>
      <w:r>
        <w:t xml:space="preserve">También se deben inicializar al momento de la definición. </w:t>
      </w:r>
    </w:p>
    <w:p w14:paraId="13A66090" w14:textId="77777777" w:rsidR="00AA28DB" w:rsidRDefault="00A46743" w:rsidP="00AA28DB">
      <w:pPr>
        <w:pStyle w:val="MTemaNormal"/>
      </w:pPr>
      <w:r>
        <w:t xml:space="preserve">Se permite el uso de variables de una sola letra </w:t>
      </w:r>
      <w:r w:rsidR="00A7423E">
        <w:t xml:space="preserve">en minúscula </w:t>
      </w:r>
      <w:r>
        <w:t>para índices, ejemplo en un for. Evitar el uso de la letra ele</w:t>
      </w:r>
      <w:r w:rsidR="00A7423E">
        <w:t xml:space="preserve"> minúscula</w:t>
      </w:r>
      <w:r>
        <w:t xml:space="preserve"> (“l”).</w:t>
      </w:r>
    </w:p>
    <w:p w14:paraId="70D341A3" w14:textId="77777777" w:rsidR="00A7423E" w:rsidRDefault="00A7423E" w:rsidP="00AA28DB">
      <w:pPr>
        <w:pStyle w:val="MNormal"/>
      </w:pPr>
    </w:p>
    <w:p w14:paraId="7389F56F" w14:textId="77777777" w:rsidR="00010921" w:rsidRDefault="00010921">
      <w:pPr>
        <w:pStyle w:val="MTema2"/>
      </w:pPr>
      <w:bookmarkStart w:id="86" w:name="_Toc75412663"/>
      <w:bookmarkStart w:id="87" w:name="_Toc143961357"/>
      <w:bookmarkStart w:id="88" w:name="_Toc143961444"/>
      <w:bookmarkStart w:id="89" w:name="_Toc144053979"/>
      <w:bookmarkStart w:id="90" w:name="_Toc144304586"/>
      <w:r>
        <w:t>Constantes</w:t>
      </w:r>
      <w:bookmarkEnd w:id="86"/>
      <w:bookmarkEnd w:id="87"/>
      <w:bookmarkEnd w:id="88"/>
      <w:bookmarkEnd w:id="89"/>
      <w:bookmarkEnd w:id="90"/>
    </w:p>
    <w:p w14:paraId="0E99A0D5" w14:textId="77777777" w:rsidR="00773070" w:rsidRDefault="00773070" w:rsidP="00773070">
      <w:pPr>
        <w:pStyle w:val="MTemaNormal"/>
      </w:pPr>
      <w:r>
        <w:t xml:space="preserve">Las constantes se definirán con todas las letras en mayúsculas. En caso de ser nombre compuesto separar por un </w:t>
      </w:r>
      <w:r w:rsidR="00711D5D">
        <w:t>guión</w:t>
      </w:r>
      <w:r>
        <w:t xml:space="preserve"> bajo (“_”). Los comentarios deben ir a la derecha de la definición de </w:t>
      </w:r>
      <w:proofErr w:type="gramStart"/>
      <w:r>
        <w:t>la misma</w:t>
      </w:r>
      <w:proofErr w:type="gramEnd"/>
      <w:r>
        <w:t xml:space="preserve"> como se ve en el ejemplo:</w:t>
      </w:r>
    </w:p>
    <w:p w14:paraId="36BBC872" w14:textId="77777777" w:rsidR="00773070" w:rsidRDefault="00773070">
      <w:pPr>
        <w:pStyle w:val="MTemaNormal"/>
        <w:rPr>
          <w:lang w:val="en-US"/>
        </w:rPr>
      </w:pPr>
    </w:p>
    <w:p w14:paraId="5D0598AD" w14:textId="77777777" w:rsidR="00773070" w:rsidRDefault="00773070">
      <w:pPr>
        <w:pStyle w:val="MTemaNormal"/>
        <w:rPr>
          <w:lang w:val="en-US"/>
        </w:rPr>
      </w:pPr>
      <w:r w:rsidRPr="00773070">
        <w:rPr>
          <w:lang w:val="en-US"/>
        </w:rPr>
        <w:t>public static final int MY_BDATE = 10;</w:t>
      </w:r>
      <w:r>
        <w:rPr>
          <w:lang w:val="en-US"/>
        </w:rPr>
        <w:t xml:space="preserve"> // Esto es un comentario</w:t>
      </w:r>
    </w:p>
    <w:p w14:paraId="3ABF07D4" w14:textId="77777777" w:rsidR="00773070" w:rsidRPr="00773070" w:rsidRDefault="00773070">
      <w:pPr>
        <w:pStyle w:val="MTemaNormal"/>
        <w:rPr>
          <w:lang w:val="en-US"/>
        </w:rPr>
      </w:pPr>
    </w:p>
    <w:p w14:paraId="4D9C27D5" w14:textId="77777777" w:rsidR="00010921" w:rsidRDefault="00010921">
      <w:pPr>
        <w:pStyle w:val="MTema2"/>
      </w:pPr>
      <w:bookmarkStart w:id="91" w:name="_Toc75412664"/>
      <w:bookmarkStart w:id="92" w:name="_Toc143961358"/>
      <w:bookmarkStart w:id="93" w:name="_Toc143961445"/>
      <w:bookmarkStart w:id="94" w:name="_Toc144053980"/>
      <w:bookmarkStart w:id="95" w:name="_Toc144304587"/>
      <w:r>
        <w:t>Indentación</w:t>
      </w:r>
      <w:bookmarkEnd w:id="91"/>
      <w:bookmarkEnd w:id="92"/>
      <w:bookmarkEnd w:id="93"/>
      <w:bookmarkEnd w:id="94"/>
      <w:bookmarkEnd w:id="95"/>
    </w:p>
    <w:p w14:paraId="7AB0EBB8" w14:textId="77777777" w:rsidR="00C074B0" w:rsidRPr="00C074B0" w:rsidRDefault="00711D5D" w:rsidP="00711D5D">
      <w:pPr>
        <w:pStyle w:val="MNormal"/>
        <w:ind w:left="567"/>
      </w:pPr>
      <w:r>
        <w:t xml:space="preserve">A </w:t>
      </w:r>
      <w:proofErr w:type="gramStart"/>
      <w:r>
        <w:t>continuación</w:t>
      </w:r>
      <w:proofErr w:type="gramEnd"/>
      <w:r>
        <w:t xml:space="preserve"> se detallan los estándares de Identación:</w:t>
      </w:r>
    </w:p>
    <w:p w14:paraId="704FEDC6" w14:textId="77777777" w:rsidR="00C074B0" w:rsidRDefault="00C074B0" w:rsidP="00711D5D">
      <w:pPr>
        <w:pStyle w:val="MTemaNormal"/>
        <w:numPr>
          <w:ilvl w:val="0"/>
          <w:numId w:val="21"/>
        </w:numPr>
      </w:pPr>
      <w:bookmarkStart w:id="96" w:name="_Toc75412665"/>
      <w:r>
        <w:t xml:space="preserve">La indentación se realizará con uso de tabuladores. </w:t>
      </w:r>
    </w:p>
    <w:p w14:paraId="4561AF8D" w14:textId="77777777" w:rsidR="00C074B0" w:rsidRDefault="00C074B0" w:rsidP="00711D5D">
      <w:pPr>
        <w:pStyle w:val="MTemaNormal"/>
        <w:numPr>
          <w:ilvl w:val="0"/>
          <w:numId w:val="21"/>
        </w:numPr>
      </w:pPr>
      <w:r>
        <w:t xml:space="preserve">Evitar utilizar espacios para indentar. </w:t>
      </w:r>
    </w:p>
    <w:p w14:paraId="4F98A058" w14:textId="77777777" w:rsidR="00C074B0" w:rsidRDefault="00C074B0" w:rsidP="00711D5D">
      <w:pPr>
        <w:pStyle w:val="MTemaNormal"/>
        <w:numPr>
          <w:ilvl w:val="0"/>
          <w:numId w:val="21"/>
        </w:numPr>
      </w:pPr>
      <w:r>
        <w:t>Hacer uso de las herramientas provistas por Eclipse para el formato automático de código.</w:t>
      </w:r>
    </w:p>
    <w:p w14:paraId="2D4C2DEE" w14:textId="77777777" w:rsidR="00C074B0" w:rsidRDefault="00C074B0" w:rsidP="00711D5D">
      <w:pPr>
        <w:pStyle w:val="MTemaNormal"/>
        <w:numPr>
          <w:ilvl w:val="0"/>
          <w:numId w:val="21"/>
        </w:numPr>
      </w:pPr>
      <w:r>
        <w:t>Las sentencias muy largas, de manera que no entren en pantalla, deben separarse en varias líneas. Referirse, por ejemplos, al punto 4.2 de la documentación de Java.</w:t>
      </w:r>
    </w:p>
    <w:p w14:paraId="5E8AD4C2" w14:textId="77777777" w:rsidR="00C074B0" w:rsidRDefault="00C074B0" w:rsidP="00C074B0">
      <w:pPr>
        <w:pStyle w:val="MTemaNormal"/>
      </w:pPr>
    </w:p>
    <w:p w14:paraId="0F10F364" w14:textId="77777777" w:rsidR="00010921" w:rsidRDefault="00010921">
      <w:pPr>
        <w:pStyle w:val="MTema1"/>
      </w:pPr>
      <w:bookmarkStart w:id="97" w:name="_Toc143961359"/>
      <w:bookmarkStart w:id="98" w:name="_Toc143961446"/>
      <w:bookmarkStart w:id="99" w:name="_Toc144053981"/>
      <w:bookmarkStart w:id="100" w:name="_Toc144304588"/>
      <w:r>
        <w:t>Otros</w:t>
      </w:r>
      <w:bookmarkEnd w:id="96"/>
      <w:bookmarkEnd w:id="97"/>
      <w:bookmarkEnd w:id="98"/>
      <w:bookmarkEnd w:id="99"/>
      <w:bookmarkEnd w:id="100"/>
    </w:p>
    <w:p w14:paraId="1855FFCC" w14:textId="77777777" w:rsidR="00C074B0" w:rsidRDefault="00C074B0">
      <w:pPr>
        <w:pStyle w:val="MTemaNormal"/>
      </w:pPr>
      <w:r>
        <w:t>Para mayor seguridad en el seguimiento de estos estándares se utilizarán herramientas de revisión automática de código</w:t>
      </w:r>
      <w:r w:rsidR="00A7423E">
        <w:t xml:space="preserve"> provistas en </w:t>
      </w:r>
      <w:r w:rsidR="00A7423E" w:rsidRPr="00B64137">
        <w:t>plug</w:t>
      </w:r>
      <w:r w:rsidR="00B64137">
        <w:t>g</w:t>
      </w:r>
      <w:r w:rsidR="00A7423E" w:rsidRPr="00B64137">
        <w:t>ins</w:t>
      </w:r>
      <w:r w:rsidR="00A7423E">
        <w:t xml:space="preserve"> </w:t>
      </w:r>
      <w:r w:rsidR="00711D5D">
        <w:t>(</w:t>
      </w:r>
      <w:proofErr w:type="gramStart"/>
      <w:r w:rsidR="00711D5D">
        <w:t>lo estábamos escribiendo así, es correcto?</w:t>
      </w:r>
      <w:proofErr w:type="gramEnd"/>
      <w:r w:rsidR="00711D5D">
        <w:t xml:space="preserve">) </w:t>
      </w:r>
      <w:r w:rsidR="00A7423E">
        <w:t xml:space="preserve">para </w:t>
      </w:r>
      <w:r w:rsidR="00A7423E" w:rsidRPr="00F85E57">
        <w:t>Eclipse</w:t>
      </w:r>
      <w:r w:rsidRPr="00F85E57">
        <w:t>.</w:t>
      </w:r>
    </w:p>
    <w:p w14:paraId="3642FEFD" w14:textId="77777777" w:rsidR="00C931FB" w:rsidRDefault="00C931FB">
      <w:pPr>
        <w:pStyle w:val="MTemaNormal"/>
      </w:pPr>
    </w:p>
    <w:p w14:paraId="433D0D7F" w14:textId="77777777" w:rsidR="00C931FB" w:rsidRDefault="00C931FB">
      <w:pPr>
        <w:pStyle w:val="MTemaNormal"/>
      </w:pPr>
    </w:p>
    <w:p w14:paraId="183B95F5" w14:textId="77777777" w:rsidR="00C931FB" w:rsidRDefault="00C931FB">
      <w:pPr>
        <w:pStyle w:val="MTemaNormal"/>
      </w:pPr>
    </w:p>
    <w:p w14:paraId="40F4A328" w14:textId="77777777" w:rsidR="00C931FB" w:rsidRDefault="00C931FB">
      <w:pPr>
        <w:pStyle w:val="MTemaNormal"/>
      </w:pPr>
      <w:r>
        <w:t>Comentarios:</w:t>
      </w:r>
    </w:p>
    <w:p w14:paraId="0424167E" w14:textId="77777777" w:rsidR="00C931FB" w:rsidRDefault="00C931FB" w:rsidP="00C931FB">
      <w:pPr>
        <w:pStyle w:val="MTemaNormal"/>
        <w:numPr>
          <w:ilvl w:val="0"/>
          <w:numId w:val="22"/>
        </w:numPr>
      </w:pPr>
      <w:r>
        <w:t>Se podría agregar algún Anexo que facilite la aplicación de los estándares a los implementadores (convención Camel, JavaDoc, y algún otro estándar que se mencione).</w:t>
      </w:r>
    </w:p>
    <w:p w14:paraId="777F94E5" w14:textId="77777777" w:rsidR="00C931FB" w:rsidRDefault="00C931FB" w:rsidP="00C931FB">
      <w:pPr>
        <w:pStyle w:val="MTemaNormal"/>
        <w:numPr>
          <w:ilvl w:val="0"/>
          <w:numId w:val="22"/>
        </w:numPr>
      </w:pPr>
      <w:r>
        <w:t>No se olviden de enviarle a Silvana los términos a incluir (si corresponde) en el Glosario.</w:t>
      </w:r>
    </w:p>
    <w:p w14:paraId="74800D13" w14:textId="77777777" w:rsidR="00C931FB" w:rsidRDefault="00C931FB" w:rsidP="00C931FB">
      <w:pPr>
        <w:pStyle w:val="MTemaNormal"/>
        <w:numPr>
          <w:ilvl w:val="0"/>
          <w:numId w:val="22"/>
        </w:numPr>
      </w:pPr>
      <w:r>
        <w:t>Actualicen el Índice pues me está dando error las referencias, supongo será por el control de Cambios.</w:t>
      </w:r>
    </w:p>
    <w:p w14:paraId="6F8283B7" w14:textId="77777777" w:rsidR="00C931FB" w:rsidRDefault="00C931FB" w:rsidP="00C931FB">
      <w:pPr>
        <w:pStyle w:val="MTemaNormal"/>
        <w:numPr>
          <w:ilvl w:val="0"/>
          <w:numId w:val="22"/>
        </w:numPr>
      </w:pPr>
      <w:r>
        <w:t xml:space="preserve">Les copio algo que se incluyó en otro informe (Vean si puede aplicar o no), por lo menos me parece relevante indicar el autor (no responsable) de cada clase: </w:t>
      </w:r>
    </w:p>
    <w:p w14:paraId="7D040062" w14:textId="77777777" w:rsidR="00C931FB" w:rsidRPr="00C931FB" w:rsidRDefault="00C931FB" w:rsidP="00C931FB">
      <w:pPr>
        <w:autoSpaceDE w:val="0"/>
        <w:autoSpaceDN w:val="0"/>
        <w:adjustRightInd w:val="0"/>
        <w:ind w:left="708" w:firstLine="720"/>
        <w:rPr>
          <w:rFonts w:ascii="Courier New" w:hAnsi="Courier New" w:cs="Courier New"/>
          <w:color w:val="000000"/>
          <w:szCs w:val="20"/>
        </w:rPr>
      </w:pPr>
      <w:r w:rsidRPr="00C931FB">
        <w:rPr>
          <w:rFonts w:ascii="Courier New" w:hAnsi="Courier New" w:cs="Courier New"/>
          <w:color w:val="000000"/>
          <w:szCs w:val="20"/>
        </w:rPr>
        <w:t xml:space="preserve">/** </w:t>
      </w:r>
    </w:p>
    <w:p w14:paraId="1D8FA804" w14:textId="77777777" w:rsidR="00C931FB" w:rsidRPr="00C931FB" w:rsidRDefault="00C931FB" w:rsidP="00C931FB">
      <w:pPr>
        <w:autoSpaceDE w:val="0"/>
        <w:autoSpaceDN w:val="0"/>
        <w:adjustRightInd w:val="0"/>
        <w:ind w:left="708" w:firstLine="720"/>
        <w:rPr>
          <w:rFonts w:ascii="Courier New" w:hAnsi="Courier New" w:cs="Courier New"/>
          <w:color w:val="000000"/>
          <w:szCs w:val="20"/>
        </w:rPr>
      </w:pPr>
      <w:r w:rsidRPr="00C931FB">
        <w:rPr>
          <w:rFonts w:ascii="Courier New" w:hAnsi="Courier New" w:cs="Courier New"/>
          <w:color w:val="000000"/>
          <w:szCs w:val="20"/>
        </w:rPr>
        <w:t xml:space="preserve">* Documentación describiendo la clase </w:t>
      </w:r>
    </w:p>
    <w:p w14:paraId="2B2D5109" w14:textId="77777777" w:rsidR="00C931FB" w:rsidRPr="00C931FB" w:rsidRDefault="00C931FB" w:rsidP="00C931FB">
      <w:pPr>
        <w:autoSpaceDE w:val="0"/>
        <w:autoSpaceDN w:val="0"/>
        <w:adjustRightInd w:val="0"/>
        <w:ind w:left="708" w:firstLine="720"/>
        <w:rPr>
          <w:rFonts w:ascii="Courier New" w:hAnsi="Courier New" w:cs="Courier New"/>
          <w:color w:val="000000"/>
          <w:szCs w:val="20"/>
        </w:rPr>
      </w:pPr>
      <w:r w:rsidRPr="00C931FB">
        <w:rPr>
          <w:rFonts w:ascii="Courier New" w:hAnsi="Courier New" w:cs="Courier New"/>
          <w:color w:val="000000"/>
          <w:szCs w:val="20"/>
        </w:rPr>
        <w:t xml:space="preserve">* Puede ser en formato HTML. </w:t>
      </w:r>
    </w:p>
    <w:p w14:paraId="048A86DD" w14:textId="77777777" w:rsidR="00C931FB" w:rsidRPr="00C931FB" w:rsidRDefault="00C931FB" w:rsidP="00C931FB">
      <w:pPr>
        <w:autoSpaceDE w:val="0"/>
        <w:autoSpaceDN w:val="0"/>
        <w:adjustRightInd w:val="0"/>
        <w:ind w:left="708" w:firstLine="720"/>
        <w:rPr>
          <w:rFonts w:ascii="Courier New" w:hAnsi="Courier New" w:cs="Courier New"/>
          <w:color w:val="000000"/>
          <w:szCs w:val="20"/>
        </w:rPr>
      </w:pPr>
      <w:r w:rsidRPr="00C931FB">
        <w:rPr>
          <w:rFonts w:ascii="Courier New" w:hAnsi="Courier New" w:cs="Courier New"/>
          <w:color w:val="000000"/>
          <w:szCs w:val="20"/>
        </w:rPr>
        <w:t xml:space="preserve">* </w:t>
      </w:r>
    </w:p>
    <w:p w14:paraId="51646F6D" w14:textId="77777777" w:rsidR="00C931FB" w:rsidRPr="00C931FB" w:rsidRDefault="00C931FB" w:rsidP="00C931FB">
      <w:pPr>
        <w:autoSpaceDE w:val="0"/>
        <w:autoSpaceDN w:val="0"/>
        <w:adjustRightInd w:val="0"/>
        <w:ind w:left="708" w:firstLine="720"/>
        <w:rPr>
          <w:rFonts w:ascii="Courier New" w:hAnsi="Courier New" w:cs="Courier New"/>
          <w:color w:val="000000"/>
          <w:szCs w:val="20"/>
        </w:rPr>
      </w:pPr>
      <w:r w:rsidRPr="00C931FB">
        <w:rPr>
          <w:rFonts w:ascii="Courier New" w:hAnsi="Courier New" w:cs="Courier New"/>
          <w:color w:val="000000"/>
          <w:szCs w:val="20"/>
        </w:rPr>
        <w:t xml:space="preserve">* @author &lt;nombre del autor original&gt; </w:t>
      </w:r>
    </w:p>
    <w:p w14:paraId="151389B5" w14:textId="77777777" w:rsidR="00C931FB" w:rsidRPr="00C931FB" w:rsidRDefault="00C931FB" w:rsidP="00C931FB">
      <w:pPr>
        <w:autoSpaceDE w:val="0"/>
        <w:autoSpaceDN w:val="0"/>
        <w:adjustRightInd w:val="0"/>
        <w:ind w:left="708" w:firstLine="720"/>
        <w:rPr>
          <w:rFonts w:ascii="Courier New" w:hAnsi="Courier New" w:cs="Courier New"/>
          <w:color w:val="000000"/>
          <w:szCs w:val="20"/>
        </w:rPr>
      </w:pPr>
      <w:r w:rsidRPr="00C931FB">
        <w:rPr>
          <w:rFonts w:ascii="Courier New" w:hAnsi="Courier New" w:cs="Courier New"/>
          <w:color w:val="000000"/>
          <w:szCs w:val="20"/>
        </w:rPr>
        <w:t xml:space="preserve">* @see &lt;vinculo&gt; </w:t>
      </w:r>
    </w:p>
    <w:p w14:paraId="2996A7D1" w14:textId="77777777" w:rsidR="00C931FB" w:rsidRPr="00C931FB" w:rsidRDefault="00C931FB" w:rsidP="00B64137">
      <w:pPr>
        <w:autoSpaceDE w:val="0"/>
        <w:autoSpaceDN w:val="0"/>
        <w:adjustRightInd w:val="0"/>
        <w:ind w:firstLine="708"/>
        <w:jc w:val="both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lastRenderedPageBreak/>
        <w:t>Beneficios:</w:t>
      </w:r>
    </w:p>
    <w:p w14:paraId="13B0C635" w14:textId="77777777" w:rsidR="00C931FB" w:rsidRPr="00C931FB" w:rsidRDefault="00C931FB" w:rsidP="00C931FB">
      <w:pPr>
        <w:numPr>
          <w:ilvl w:val="1"/>
          <w:numId w:val="23"/>
        </w:numPr>
        <w:autoSpaceDE w:val="0"/>
        <w:autoSpaceDN w:val="0"/>
        <w:adjustRightInd w:val="0"/>
        <w:spacing w:after="60"/>
        <w:ind w:left="1442" w:hanging="360"/>
        <w:rPr>
          <w:rFonts w:ascii="Verdana" w:hAnsi="Verdana" w:cs="Verdana"/>
          <w:color w:val="000000"/>
          <w:szCs w:val="20"/>
        </w:rPr>
      </w:pPr>
      <w:r w:rsidRPr="00C931FB">
        <w:rPr>
          <w:rFonts w:ascii="Verdana" w:hAnsi="Verdana" w:cs="Verdana"/>
          <w:color w:val="000000"/>
          <w:szCs w:val="20"/>
        </w:rPr>
        <w:t xml:space="preserve">• Establecer de forma clara cual es la funcionalidad de la Clase o Interfase. </w:t>
      </w:r>
    </w:p>
    <w:p w14:paraId="7FB0AB74" w14:textId="77777777" w:rsidR="00C931FB" w:rsidRPr="00C931FB" w:rsidRDefault="00C931FB" w:rsidP="00C931FB">
      <w:pPr>
        <w:numPr>
          <w:ilvl w:val="1"/>
          <w:numId w:val="23"/>
        </w:numPr>
        <w:autoSpaceDE w:val="0"/>
        <w:autoSpaceDN w:val="0"/>
        <w:adjustRightInd w:val="0"/>
        <w:spacing w:after="60"/>
        <w:ind w:left="1442" w:hanging="360"/>
        <w:rPr>
          <w:rFonts w:ascii="Verdana" w:hAnsi="Verdana" w:cs="Verdana"/>
          <w:color w:val="000000"/>
          <w:szCs w:val="20"/>
        </w:rPr>
      </w:pPr>
      <w:r w:rsidRPr="00C931FB">
        <w:rPr>
          <w:rFonts w:ascii="Verdana" w:hAnsi="Verdana" w:cs="Verdana"/>
          <w:color w:val="000000"/>
          <w:szCs w:val="20"/>
        </w:rPr>
        <w:t xml:space="preserve">• Describir brevemente cuales son los principales servicios que presta. </w:t>
      </w:r>
    </w:p>
    <w:p w14:paraId="37AE76EE" w14:textId="77777777" w:rsidR="00C931FB" w:rsidRPr="00C931FB" w:rsidRDefault="00C931FB" w:rsidP="00C931FB">
      <w:pPr>
        <w:numPr>
          <w:ilvl w:val="1"/>
          <w:numId w:val="23"/>
        </w:numPr>
        <w:autoSpaceDE w:val="0"/>
        <w:autoSpaceDN w:val="0"/>
        <w:adjustRightInd w:val="0"/>
        <w:spacing w:after="60"/>
        <w:ind w:left="1442" w:hanging="360"/>
        <w:rPr>
          <w:rFonts w:ascii="Verdana" w:hAnsi="Verdana" w:cs="Verdana"/>
          <w:color w:val="000000"/>
          <w:szCs w:val="20"/>
        </w:rPr>
      </w:pPr>
      <w:r w:rsidRPr="00C931FB">
        <w:rPr>
          <w:rFonts w:ascii="Verdana" w:hAnsi="Verdana" w:cs="Verdana"/>
          <w:color w:val="000000"/>
          <w:szCs w:val="20"/>
        </w:rPr>
        <w:t xml:space="preserve">• Especificar a que módulo pertenece dentro de la arquitectura. </w:t>
      </w:r>
    </w:p>
    <w:p w14:paraId="3B15509E" w14:textId="77777777" w:rsidR="00C931FB" w:rsidRDefault="00C931FB" w:rsidP="00C931FB">
      <w:pPr>
        <w:numPr>
          <w:ilvl w:val="1"/>
          <w:numId w:val="23"/>
        </w:numPr>
        <w:autoSpaceDE w:val="0"/>
        <w:autoSpaceDN w:val="0"/>
        <w:adjustRightInd w:val="0"/>
        <w:spacing w:after="60"/>
        <w:ind w:left="1442" w:hanging="360"/>
        <w:rPr>
          <w:rFonts w:ascii="Verdana" w:hAnsi="Verdana" w:cs="Verdana"/>
          <w:color w:val="000000"/>
          <w:szCs w:val="20"/>
        </w:rPr>
      </w:pPr>
      <w:r w:rsidRPr="00C931FB">
        <w:rPr>
          <w:rFonts w:ascii="Verdana" w:hAnsi="Verdana" w:cs="Verdana"/>
          <w:color w:val="000000"/>
          <w:szCs w:val="20"/>
        </w:rPr>
        <w:t xml:space="preserve">• De forma opcional describir principales mecanismos, estructuras o algoritmos utilizados en la clase, cuando el programador lo crea conveniente. </w:t>
      </w:r>
    </w:p>
    <w:p w14:paraId="3BC2942A" w14:textId="77777777" w:rsidR="00B64137" w:rsidRPr="00C931FB" w:rsidRDefault="00B64137" w:rsidP="00C931FB">
      <w:pPr>
        <w:numPr>
          <w:ilvl w:val="1"/>
          <w:numId w:val="23"/>
        </w:numPr>
        <w:autoSpaceDE w:val="0"/>
        <w:autoSpaceDN w:val="0"/>
        <w:adjustRightInd w:val="0"/>
        <w:spacing w:after="60"/>
        <w:ind w:left="1442" w:hanging="360"/>
        <w:rPr>
          <w:rFonts w:ascii="Verdana" w:hAnsi="Verdana" w:cs="Verdana"/>
          <w:color w:val="000000"/>
          <w:szCs w:val="20"/>
        </w:rPr>
      </w:pPr>
    </w:p>
    <w:p w14:paraId="32BAF623" w14:textId="77777777" w:rsidR="00C931FB" w:rsidRDefault="00C931FB" w:rsidP="00C931FB">
      <w:pPr>
        <w:autoSpaceDE w:val="0"/>
        <w:autoSpaceDN w:val="0"/>
        <w:adjustRightInd w:val="0"/>
        <w:spacing w:after="60"/>
        <w:ind w:left="1430"/>
        <w:rPr>
          <w:rFonts w:ascii="Verdana" w:hAnsi="Verdana" w:cs="Verdana"/>
          <w:color w:val="000000"/>
          <w:szCs w:val="20"/>
        </w:rPr>
      </w:pPr>
      <w:r w:rsidRPr="00C931FB">
        <w:rPr>
          <w:rFonts w:ascii="Verdana" w:hAnsi="Verdana" w:cs="Verdana"/>
          <w:color w:val="000000"/>
          <w:szCs w:val="20"/>
        </w:rPr>
        <w:t xml:space="preserve">La persona que crea una clase se debe identificar utilizando la declaración @author &lt;nombre de autor&gt;. De la misma manera que enriquezca la documentación con el uso de referencias utilizando la declaración @see, la cual en la generación es mapeada a un vínculo dinámico html. </w:t>
      </w:r>
    </w:p>
    <w:p w14:paraId="49815F40" w14:textId="77777777" w:rsidR="00B64137" w:rsidRPr="00C931FB" w:rsidRDefault="00B64137" w:rsidP="00C931FB">
      <w:pPr>
        <w:autoSpaceDE w:val="0"/>
        <w:autoSpaceDN w:val="0"/>
        <w:adjustRightInd w:val="0"/>
        <w:spacing w:after="60"/>
        <w:ind w:left="1430"/>
        <w:rPr>
          <w:rFonts w:ascii="Verdana" w:hAnsi="Verdana" w:cs="Verdana"/>
          <w:color w:val="000000"/>
          <w:szCs w:val="20"/>
        </w:rPr>
      </w:pPr>
    </w:p>
    <w:p w14:paraId="032FFF7B" w14:textId="77777777" w:rsidR="00C931FB" w:rsidRPr="00C931FB" w:rsidRDefault="00C931FB" w:rsidP="00C931FB">
      <w:pPr>
        <w:autoSpaceDE w:val="0"/>
        <w:autoSpaceDN w:val="0"/>
        <w:adjustRightInd w:val="0"/>
        <w:spacing w:after="60"/>
        <w:ind w:left="1430"/>
        <w:rPr>
          <w:rFonts w:ascii="Verdana" w:hAnsi="Verdana" w:cs="Verdana"/>
          <w:color w:val="000000"/>
          <w:szCs w:val="20"/>
        </w:rPr>
      </w:pPr>
      <w:r w:rsidRPr="00C931FB">
        <w:rPr>
          <w:rFonts w:ascii="Verdana" w:hAnsi="Verdana" w:cs="Verdana"/>
          <w:color w:val="000000"/>
          <w:szCs w:val="20"/>
        </w:rPr>
        <w:t xml:space="preserve">Esta prohibido el uso de la declaración @version, debido a que el versionado lo va a manejar el CVS y su declaración puede ser fuente de confusiones. </w:t>
      </w:r>
    </w:p>
    <w:p w14:paraId="6368D45E" w14:textId="77777777" w:rsidR="00C931FB" w:rsidRPr="00B64137" w:rsidRDefault="00C931FB" w:rsidP="00B64137">
      <w:pPr>
        <w:pStyle w:val="MTemaNormal"/>
        <w:ind w:left="0"/>
      </w:pPr>
    </w:p>
    <w:sectPr w:rsidR="00C931FB" w:rsidRPr="00B64137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1CA1A4" w14:textId="77777777" w:rsidR="00B85A65" w:rsidRDefault="00B85A65">
      <w:r>
        <w:separator/>
      </w:r>
    </w:p>
  </w:endnote>
  <w:endnote w:type="continuationSeparator" w:id="0">
    <w:p w14:paraId="2FAD805A" w14:textId="77777777" w:rsidR="00B85A65" w:rsidRDefault="00B85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27208" w14:textId="77777777" w:rsidR="00996134" w:rsidRDefault="00996134">
    <w:pPr>
      <w:pStyle w:val="Footer"/>
    </w:pPr>
    <w:r>
      <w:t>Estándar de Implementación</w:t>
    </w:r>
    <w:r>
      <w:tab/>
    </w:r>
    <w:r>
      <w:tab/>
      <w:t xml:space="preserve">Página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2351A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de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2351A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53D8A" w14:textId="77777777" w:rsidR="00B85A65" w:rsidRDefault="00B85A65">
      <w:r>
        <w:separator/>
      </w:r>
    </w:p>
  </w:footnote>
  <w:footnote w:type="continuationSeparator" w:id="0">
    <w:p w14:paraId="0F2B9DEB" w14:textId="77777777" w:rsidR="00B85A65" w:rsidRDefault="00B85A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01E1F"/>
    <w:multiLevelType w:val="hybridMultilevel"/>
    <w:tmpl w:val="6B50487E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AFD2314"/>
    <w:multiLevelType w:val="hybridMultilevel"/>
    <w:tmpl w:val="D968E334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9223D19"/>
    <w:multiLevelType w:val="hybridMultilevel"/>
    <w:tmpl w:val="A030DEE2"/>
    <w:lvl w:ilvl="0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01EBA"/>
    <w:multiLevelType w:val="hybridMultilevel"/>
    <w:tmpl w:val="152EFA38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2E93270"/>
    <w:multiLevelType w:val="multilevel"/>
    <w:tmpl w:val="16D65610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19E2876"/>
    <w:multiLevelType w:val="hybridMultilevel"/>
    <w:tmpl w:val="005AC108"/>
    <w:lvl w:ilvl="0" w:tplc="0C0A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4D46F13"/>
    <w:multiLevelType w:val="hybridMultilevel"/>
    <w:tmpl w:val="EFB0FB04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64C3C0B"/>
    <w:multiLevelType w:val="hybridMultilevel"/>
    <w:tmpl w:val="A1278D6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6EAD393F"/>
    <w:multiLevelType w:val="hybridMultilevel"/>
    <w:tmpl w:val="AB22C4C2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6"/>
  </w:num>
  <w:num w:numId="9">
    <w:abstractNumId w:val="6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0"/>
  </w:num>
  <w:num w:numId="18">
    <w:abstractNumId w:val="7"/>
  </w:num>
  <w:num w:numId="19">
    <w:abstractNumId w:val="8"/>
  </w:num>
  <w:num w:numId="20">
    <w:abstractNumId w:val="4"/>
  </w:num>
  <w:num w:numId="21">
    <w:abstractNumId w:val="2"/>
  </w:num>
  <w:num w:numId="22">
    <w:abstractNumId w:val="10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7C"/>
    <w:rsid w:val="000101D0"/>
    <w:rsid w:val="00010921"/>
    <w:rsid w:val="00127991"/>
    <w:rsid w:val="001618E6"/>
    <w:rsid w:val="001939E3"/>
    <w:rsid w:val="001A4C82"/>
    <w:rsid w:val="0022351A"/>
    <w:rsid w:val="003654B5"/>
    <w:rsid w:val="003D632C"/>
    <w:rsid w:val="004C2454"/>
    <w:rsid w:val="00540668"/>
    <w:rsid w:val="00710E7C"/>
    <w:rsid w:val="00711D5D"/>
    <w:rsid w:val="00773070"/>
    <w:rsid w:val="00791F07"/>
    <w:rsid w:val="007E5A57"/>
    <w:rsid w:val="009328BE"/>
    <w:rsid w:val="009925DB"/>
    <w:rsid w:val="00996134"/>
    <w:rsid w:val="00A33413"/>
    <w:rsid w:val="00A46743"/>
    <w:rsid w:val="00A7423E"/>
    <w:rsid w:val="00AA28DB"/>
    <w:rsid w:val="00AF76EB"/>
    <w:rsid w:val="00B12EE4"/>
    <w:rsid w:val="00B31671"/>
    <w:rsid w:val="00B64137"/>
    <w:rsid w:val="00B85A65"/>
    <w:rsid w:val="00C074B0"/>
    <w:rsid w:val="00C931FB"/>
    <w:rsid w:val="00D72D1C"/>
    <w:rsid w:val="00D8012B"/>
    <w:rsid w:val="00D95A56"/>
    <w:rsid w:val="00DA4E69"/>
    <w:rsid w:val="00DB088E"/>
    <w:rsid w:val="00DB1525"/>
    <w:rsid w:val="00F14C80"/>
    <w:rsid w:val="00F85E57"/>
    <w:rsid w:val="00F92E0C"/>
    <w:rsid w:val="00FA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2B1D311"/>
  <w15:chartTrackingRefBased/>
  <w15:docId w15:val="{C43487F7-AADD-44FD-819D-CA979F4B8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Arial"/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Ttulo1">
    <w:name w:val="MTítulo1"/>
    <w:basedOn w:val="MNormal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pPr>
      <w:spacing w:after="60"/>
    </w:pPr>
    <w:rPr>
      <w:rFonts w:ascii="Verdana" w:hAnsi="Verdana" w:cs="Arial"/>
    </w:rPr>
  </w:style>
  <w:style w:type="paragraph" w:customStyle="1" w:styleId="MTtulo2">
    <w:name w:val="MTítulo2"/>
    <w:basedOn w:val="MNormal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pPr>
      <w:numPr>
        <w:numId w:val="3"/>
      </w:numPr>
    </w:pPr>
  </w:style>
  <w:style w:type="paragraph" w:customStyle="1" w:styleId="MEsqNum">
    <w:name w:val="MEsqNum"/>
    <w:basedOn w:val="MNormal"/>
    <w:pPr>
      <w:numPr>
        <w:numId w:val="2"/>
      </w:numPr>
    </w:pPr>
  </w:style>
  <w:style w:type="paragraph" w:customStyle="1" w:styleId="MDetTitulo1">
    <w:name w:val="MDetTitulo1"/>
    <w:basedOn w:val="MTtulo2"/>
    <w:next w:val="MNormal"/>
    <w:pPr>
      <w:numPr>
        <w:numId w:val="4"/>
      </w:numPr>
      <w:outlineLvl w:val="0"/>
    </w:pPr>
  </w:style>
  <w:style w:type="paragraph" w:customStyle="1" w:styleId="MDetTitulo2">
    <w:name w:val="MDetTitulo2"/>
    <w:basedOn w:val="MTtulo3"/>
    <w:next w:val="MNormal"/>
    <w:pPr>
      <w:numPr>
        <w:ilvl w:val="1"/>
        <w:numId w:val="5"/>
      </w:numPr>
      <w:outlineLvl w:val="1"/>
    </w:pPr>
  </w:style>
  <w:style w:type="paragraph" w:customStyle="1" w:styleId="MDetTitulo3">
    <w:name w:val="MDetTitulo3"/>
    <w:basedOn w:val="MDetTitulo2"/>
    <w:next w:val="MNormal"/>
    <w:pPr>
      <w:numPr>
        <w:ilvl w:val="2"/>
        <w:numId w:val="6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pPr>
      <w:numPr>
        <w:ilvl w:val="3"/>
        <w:numId w:val="7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pPr>
      <w:numPr>
        <w:ilvl w:val="0"/>
        <w:numId w:val="8"/>
      </w:numPr>
      <w:outlineLvl w:val="0"/>
    </w:pPr>
  </w:style>
  <w:style w:type="paragraph" w:customStyle="1" w:styleId="MTema2">
    <w:name w:val="MTema2"/>
    <w:basedOn w:val="MTtulo3"/>
    <w:next w:val="MNormal"/>
    <w:pPr>
      <w:numPr>
        <w:ilvl w:val="1"/>
        <w:numId w:val="9"/>
      </w:numPr>
      <w:tabs>
        <w:tab w:val="clear" w:pos="1304"/>
        <w:tab w:val="left" w:pos="720"/>
      </w:tabs>
      <w:ind w:left="737"/>
      <w:outlineLvl w:val="1"/>
    </w:pPr>
    <w:rPr>
      <w:sz w:val="20"/>
    </w:rPr>
  </w:style>
  <w:style w:type="paragraph" w:customStyle="1" w:styleId="MTtulo4">
    <w:name w:val="MTítulo4"/>
    <w:basedOn w:val="Heading3"/>
    <w:rPr>
      <w:rFonts w:ascii="Verdana" w:hAnsi="Verdana"/>
      <w:sz w:val="22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semiHidden/>
    <w:pPr>
      <w:ind w:left="200"/>
    </w:pPr>
    <w:rPr>
      <w:rFonts w:ascii="Times New Roman" w:hAnsi="Times New Roman"/>
      <w:smallCaps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rFonts w:ascii="Times New Roman" w:hAnsi="Times New Roman"/>
      <w:szCs w:val="21"/>
    </w:rPr>
  </w:style>
  <w:style w:type="character" w:styleId="PageNumber">
    <w:name w:val="page number"/>
    <w:basedOn w:val="DefaultParagraphFont"/>
  </w:style>
  <w:style w:type="paragraph" w:customStyle="1" w:styleId="MTemaNormal">
    <w:name w:val="MTemaNormal"/>
    <w:basedOn w:val="MNormal"/>
    <w:pPr>
      <w:ind w:left="567"/>
      <w:jc w:val="both"/>
    </w:pPr>
  </w:style>
  <w:style w:type="paragraph" w:customStyle="1" w:styleId="MTemaVietas">
    <w:name w:val="MTemaViñetas"/>
    <w:basedOn w:val="MVietas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pPr>
      <w:numPr>
        <w:ilvl w:val="2"/>
        <w:numId w:val="11"/>
      </w:numPr>
      <w:tabs>
        <w:tab w:val="clear" w:pos="2098"/>
        <w:tab w:val="num" w:pos="851"/>
      </w:tabs>
      <w:ind w:left="851" w:hanging="851"/>
      <w:outlineLvl w:val="2"/>
    </w:pPr>
  </w:style>
  <w:style w:type="paragraph" w:customStyle="1" w:styleId="MTema4">
    <w:name w:val="MTema4"/>
    <w:basedOn w:val="MDetTitulo4"/>
    <w:pPr>
      <w:numPr>
        <w:numId w:val="12"/>
      </w:numPr>
      <w:tabs>
        <w:tab w:val="clear" w:pos="2948"/>
        <w:tab w:val="left" w:pos="1276"/>
      </w:tabs>
      <w:ind w:left="1418"/>
    </w:pPr>
    <w:rPr>
      <w:b w:val="0"/>
      <w:bCs w:val="0"/>
      <w:i/>
      <w:iCs/>
    </w:rPr>
  </w:style>
  <w:style w:type="paragraph" w:styleId="TOC3">
    <w:name w:val="toc 3"/>
    <w:basedOn w:val="Normal"/>
    <w:next w:val="Normal"/>
    <w:autoRedefine/>
    <w:semiHidden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Cs w:val="21"/>
    </w:rPr>
  </w:style>
  <w:style w:type="character" w:styleId="FollowedHyperlink">
    <w:name w:val="FollowedHyperlink"/>
    <w:rsid w:val="00AA28DB"/>
    <w:rPr>
      <w:color w:val="800080"/>
      <w:u w:val="single"/>
    </w:rPr>
  </w:style>
  <w:style w:type="paragraph" w:styleId="HTMLPreformatted">
    <w:name w:val="HTML Preformatted"/>
    <w:basedOn w:val="Normal"/>
    <w:rsid w:val="00AA28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val="en-US" w:eastAsia="en-US"/>
    </w:rPr>
  </w:style>
  <w:style w:type="paragraph" w:styleId="BalloonText">
    <w:name w:val="Balloon Text"/>
    <w:basedOn w:val="Normal"/>
    <w:semiHidden/>
    <w:rsid w:val="00711D5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931FB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val="es-ES" w:eastAsia="es-ES"/>
    </w:rPr>
  </w:style>
  <w:style w:type="paragraph" w:styleId="BodyTextIndent3">
    <w:name w:val="Body Text Indent 3"/>
    <w:basedOn w:val="Default"/>
    <w:next w:val="Default"/>
    <w:rsid w:val="00C931FB"/>
    <w:rPr>
      <w:rFonts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5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java.sun.com/docs/codecon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-Documento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MetodologíaGX-Documentos</Template>
  <TotalTime>0</TotalTime>
  <Pages>6</Pages>
  <Words>1147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Estándar de Implementación</vt:lpstr>
    </vt:vector>
  </TitlesOfParts>
  <Company>Particular</Company>
  <LinksUpToDate>false</LinksUpToDate>
  <CharactersWithSpaces>7446</CharactersWithSpaces>
  <SharedDoc>false</SharedDoc>
  <HLinks>
    <vt:vector size="72" baseType="variant">
      <vt:variant>
        <vt:i4>3866657</vt:i4>
      </vt:variant>
      <vt:variant>
        <vt:i4>69</vt:i4>
      </vt:variant>
      <vt:variant>
        <vt:i4>0</vt:i4>
      </vt:variant>
      <vt:variant>
        <vt:i4>5</vt:i4>
      </vt:variant>
      <vt:variant>
        <vt:lpwstr>http://java.sun.com/docs/codeconv/</vt:lpwstr>
      </vt:variant>
      <vt:variant>
        <vt:lpwstr/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_Toc144304588</vt:lpwstr>
      </vt:variant>
      <vt:variant>
        <vt:i4>1835056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_Toc144304587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_Toc144304586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_Toc144304585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_Toc144304584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_Toc144304583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_Toc144304582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_Toc144304581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_Toc144304580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_Toc144304579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_Toc144304578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Estándar de Implementación</dc:title>
  <dc:subject/>
  <dc:creator>Matías Calimares - Santiago Ferreiro - Claudio Mundín</dc:creator>
  <cp:keywords/>
  <dc:description/>
  <cp:lastModifiedBy>Rolando Zapata</cp:lastModifiedBy>
  <cp:revision>2</cp:revision>
  <cp:lastPrinted>2002-06-07T02:19:00Z</cp:lastPrinted>
  <dcterms:created xsi:type="dcterms:W3CDTF">2019-12-06T01:21:00Z</dcterms:created>
  <dcterms:modified xsi:type="dcterms:W3CDTF">2019-12-06T01:21:00Z</dcterms:modified>
</cp:coreProperties>
</file>